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Calibri" w:hAnsi="Calibri" w:eastAsia="楷体" w:cs="Calibri"/>
          <w:lang w:eastAsia="zh-Hans"/>
        </w:rPr>
        <w:t>三</w:t>
      </w:r>
      <w:r>
        <w:rPr>
          <w:rFonts w:ascii="Calibri" w:hAnsi="Calibri" w:eastAsia="楷体" w:cs="Calibri"/>
          <w:lang w:eastAsia="zh-Hans"/>
        </w:rPr>
        <w:t>、</w:t>
      </w:r>
      <w:r>
        <w:rPr>
          <w:rFonts w:hint="eastAsia"/>
        </w:rPr>
        <w:t>文献笔记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（1）为什么阅读文献时记笔记是必要的？</w:t>
      </w:r>
    </w:p>
    <w:p>
      <w:pPr>
        <w:widowControl/>
        <w:ind w:firstLine="482" w:firstLineChars="200"/>
        <w:rPr>
          <w:u w:val="single"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提取要点，以备文献遗忘：</w:t>
      </w:r>
      <w:r>
        <w:rPr>
          <w:rFonts w:hint="eastAsia"/>
          <w:shd w:val="clear" w:color="auto" w:fill="FFFFFF"/>
        </w:rPr>
        <w:t>记忆力再好的人，也不可能记得自己曾经读过的学术文章的全部重要细节，笔记可以随时调出来查看文章的重要内容，且不需要回去把几十页的文章重新看一遍。</w:t>
      </w:r>
    </w:p>
    <w:p>
      <w:pPr>
        <w:widowControl/>
        <w:ind w:firstLine="482" w:firstLineChars="200"/>
        <w:rPr>
          <w:u w:val="single"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记笔记能帮助大家读文章：</w:t>
      </w:r>
      <w:r>
        <w:rPr>
          <w:rFonts w:hint="eastAsia"/>
          <w:shd w:val="clear" w:color="auto" w:fill="FFFFFF"/>
        </w:rPr>
        <w:t>如果能做到清楚地划分哪些东西应该记在笔记里、哪些可以不记，那么也就逐渐知道了看文章的时候要重点看什么，略看什么，不用看什么。</w:t>
      </w:r>
    </w:p>
    <w:p>
      <w:pPr>
        <w:widowControl/>
        <w:ind w:firstLine="482" w:firstLineChars="200"/>
        <w:rPr>
          <w:u w:val="single"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需要引用文献的时候可以信手拈来：</w:t>
      </w:r>
      <w:r>
        <w:rPr>
          <w:rFonts w:hint="eastAsia"/>
          <w:shd w:val="clear" w:color="auto" w:fill="FFFFFF"/>
        </w:rPr>
        <w:t>记好笔记后</w:t>
      </w:r>
      <w:r>
        <w:rPr>
          <w:rFonts w:hint="eastAsia"/>
          <w:b/>
          <w:bCs/>
          <w:shd w:val="clear" w:color="auto" w:fill="FFFFFF"/>
        </w:rPr>
        <w:t>按主题分类和管理</w:t>
      </w:r>
      <w:r>
        <w:rPr>
          <w:rFonts w:hint="eastAsia"/>
          <w:shd w:val="clear" w:color="auto" w:fill="FFFFFF"/>
        </w:rPr>
        <w:t>，可以大大提高同学们之后写作时的引用效率，写作和构思中想到了某篇文章的观点、方法、结论就可以随时引用。</w:t>
      </w:r>
    </w:p>
    <w:p>
      <w:r>
        <w:rPr>
          <w:rFonts w:hint="eastAsia"/>
          <w:b/>
          <w:bCs/>
        </w:rPr>
        <w:t>（2）关于文献笔记的几个“不是”误区</w:t>
      </w:r>
    </w:p>
    <w:p>
      <w:pPr>
        <w:pStyle w:val="4"/>
        <w:widowControl/>
        <w:shd w:val="clear" w:color="auto" w:fill="FFFFFF"/>
        <w:ind w:firstLine="482" w:firstLineChars="20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b/>
          <w:bCs/>
          <w:shd w:val="clear" w:color="auto" w:fill="FFFFFF"/>
        </w:rPr>
        <w:t>文献笔记不是机械的抄写</w:t>
      </w:r>
      <w:r>
        <w:rPr>
          <w:rFonts w:hint="eastAsia" w:ascii="宋体" w:hAnsi="宋体"/>
          <w:shd w:val="clear" w:color="auto" w:fill="FFFFFF"/>
        </w:rPr>
        <w:t>。直接粘贴复制文献信息和不做笔记区别不大。同学们需要做的是把文章读懂，然后用自己的话写出来，总结关键信息。这样才能够帮助大家更好</w:t>
      </w:r>
      <w:r>
        <w:rPr>
          <w:rFonts w:hint="eastAsia" w:ascii="宋体" w:hAnsi="宋体"/>
        </w:rPr>
        <w:t>地</w:t>
      </w:r>
      <w:r>
        <w:rPr>
          <w:rFonts w:hint="eastAsia" w:ascii="宋体" w:hAnsi="宋体"/>
          <w:shd w:val="clear" w:color="auto" w:fill="FFFFFF"/>
        </w:rPr>
        <w:t>理解，归纳文献</w:t>
      </w:r>
      <w:r>
        <w:rPr>
          <w:rStyle w:val="7"/>
          <w:rFonts w:hint="eastAsia" w:ascii="宋体" w:hAnsi="宋体"/>
        </w:rPr>
        <w:t>。</w:t>
      </w:r>
    </w:p>
    <w:p>
      <w:pPr>
        <w:widowControl/>
        <w:ind w:firstLine="482" w:firstLineChars="200"/>
        <w:rPr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文献笔记不是文献综述</w:t>
      </w:r>
      <w:r>
        <w:rPr>
          <w:rFonts w:hint="eastAsia"/>
          <w:shd w:val="clear" w:color="auto" w:fill="FFFFFF"/>
        </w:rPr>
        <w:t>。虽然记笔记的时候需要适当记录自己当时的想法，但记笔记并不是花过多的时间去综合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否则重点就不是阅读，而是写一篇文献综述了。</w:t>
      </w:r>
    </w:p>
    <w:p>
      <w:pPr>
        <w:jc w:val="both"/>
        <w:rPr>
          <w:b/>
          <w:bCs/>
        </w:rPr>
      </w:pPr>
      <w:commentRangeStart w:id="0"/>
      <w:r>
        <w:rPr>
          <w:b/>
          <w:bCs/>
        </w:rPr>
        <w:t>（3）</w:t>
      </w:r>
      <w:r>
        <w:rPr>
          <w:rFonts w:hint="eastAsia"/>
          <w:b/>
          <w:bCs/>
        </w:rPr>
        <w:t>文献笔记的内容</w:t>
      </w:r>
      <w:commentRangeEnd w:id="0"/>
      <w:r>
        <w:rPr>
          <w:rStyle w:val="7"/>
        </w:rPr>
        <w:commentReference w:id="0"/>
      </w:r>
    </w:p>
    <w:p>
      <w:pPr>
        <w:widowControl/>
        <w:tabs>
          <w:tab w:val="left" w:pos="720"/>
        </w:tabs>
        <w:ind w:firstLine="480" w:firstLineChars="200"/>
        <w:rPr>
          <w:rFonts w:hint="default"/>
          <w:shd w:val="clear" w:color="auto" w:fill="FFFFFF"/>
          <w:lang w:val="en-US" w:eastAsia="zh-CN"/>
        </w:rPr>
        <w:pPrChange w:id="0" w:author="再来While" w:date="2022-02-11T16:31:33Z">
          <w:pPr>
            <w:widowControl/>
            <w:tabs>
              <w:tab w:val="left" w:pos="720"/>
            </w:tabs>
            <w:ind w:firstLine="480" w:firstLineChars="200"/>
          </w:pPr>
        </w:pPrChange>
      </w:pPr>
      <w:r>
        <w:rPr>
          <w:rFonts w:hint="eastAsia" w:cs="微软雅黑"/>
          <w:shd w:val="clear" w:color="auto" w:fill="FFFFFF"/>
        </w:rPr>
        <w:t>①</w:t>
      </w:r>
      <w:r>
        <w:rPr>
          <w:rFonts w:hint="eastAsia"/>
          <w:shd w:val="clear" w:color="auto" w:fill="FFFFFF"/>
        </w:rPr>
        <w:t>文章出处</w:t>
      </w:r>
      <w:ins w:id="1" w:author="再来While" w:date="2022-02-11T16:30:43Z">
        <w:r>
          <w:rPr>
            <w:rFonts w:hint="eastAsia"/>
            <w:shd w:val="clear" w:color="auto" w:fill="FFFFFF"/>
            <w:lang w:eastAsia="zh-CN"/>
          </w:rPr>
          <w:t>：</w:t>
        </w:r>
      </w:ins>
      <w:ins w:id="2" w:author="再来While" w:date="2022-02-11T16:30:49Z">
        <w:r>
          <w:rPr>
            <w:rFonts w:hint="eastAsia"/>
            <w:shd w:val="clear" w:color="auto" w:fill="FFFFFF"/>
            <w:lang w:val="en-US" w:eastAsia="zh-CN"/>
          </w:rPr>
          <w:t>发表</w:t>
        </w:r>
      </w:ins>
      <w:ins w:id="3" w:author="再来While" w:date="2022-02-11T16:30:51Z">
        <w:r>
          <w:rPr>
            <w:rFonts w:hint="eastAsia"/>
            <w:shd w:val="clear" w:color="auto" w:fill="FFFFFF"/>
            <w:lang w:val="en-US" w:eastAsia="zh-CN"/>
          </w:rPr>
          <w:t>在</w:t>
        </w:r>
      </w:ins>
      <w:ins w:id="4" w:author="再来While" w:date="2022-02-11T16:30:52Z">
        <w:r>
          <w:rPr>
            <w:rFonts w:hint="eastAsia"/>
            <w:shd w:val="clear" w:color="auto" w:fill="FFFFFF"/>
            <w:lang w:val="en-US" w:eastAsia="zh-CN"/>
          </w:rPr>
          <w:t>哪些</w:t>
        </w:r>
      </w:ins>
      <w:ins w:id="5" w:author="再来While" w:date="2022-02-11T16:30:53Z">
        <w:r>
          <w:rPr>
            <w:rFonts w:hint="eastAsia"/>
            <w:shd w:val="clear" w:color="auto" w:fill="FFFFFF"/>
            <w:lang w:val="en-US" w:eastAsia="zh-CN"/>
          </w:rPr>
          <w:t>期刊</w:t>
        </w:r>
      </w:ins>
      <w:ins w:id="6" w:author="再来While" w:date="2022-02-11T16:30:54Z">
        <w:r>
          <w:rPr>
            <w:rFonts w:hint="eastAsia"/>
            <w:shd w:val="clear" w:color="auto" w:fill="FFFFFF"/>
            <w:lang w:val="en-US" w:eastAsia="zh-CN"/>
          </w:rPr>
          <w:t>、</w:t>
        </w:r>
      </w:ins>
      <w:ins w:id="7" w:author="再来While" w:date="2022-02-11T16:30:55Z">
        <w:r>
          <w:rPr>
            <w:rFonts w:hint="eastAsia"/>
            <w:shd w:val="clear" w:color="auto" w:fill="FFFFFF"/>
            <w:lang w:val="en-US" w:eastAsia="zh-CN"/>
          </w:rPr>
          <w:t>会议</w:t>
        </w:r>
      </w:ins>
      <w:ins w:id="8" w:author="再来While" w:date="2022-02-11T16:30:56Z">
        <w:r>
          <w:rPr>
            <w:rFonts w:hint="eastAsia"/>
            <w:shd w:val="clear" w:color="auto" w:fill="FFFFFF"/>
            <w:lang w:val="en-US" w:eastAsia="zh-CN"/>
          </w:rPr>
          <w:t>上</w:t>
        </w:r>
      </w:ins>
      <w:ins w:id="9" w:author="再来While" w:date="2022-02-11T16:30:57Z">
        <w:r>
          <w:rPr>
            <w:rFonts w:hint="eastAsia"/>
            <w:shd w:val="clear" w:color="auto" w:fill="FFFFFF"/>
            <w:lang w:val="en-US" w:eastAsia="zh-CN"/>
          </w:rPr>
          <w:t>，</w:t>
        </w:r>
      </w:ins>
      <w:ins w:id="10" w:author="再来While" w:date="2022-02-11T16:30:58Z">
        <w:r>
          <w:rPr>
            <w:rFonts w:hint="eastAsia"/>
            <w:shd w:val="clear" w:color="auto" w:fill="FFFFFF"/>
            <w:lang w:val="en-US" w:eastAsia="zh-CN"/>
          </w:rPr>
          <w:t>如果</w:t>
        </w:r>
      </w:ins>
      <w:ins w:id="11" w:author="再来While" w:date="2022-02-11T16:30:59Z">
        <w:r>
          <w:rPr>
            <w:rFonts w:hint="eastAsia"/>
            <w:shd w:val="clear" w:color="auto" w:fill="FFFFFF"/>
            <w:lang w:val="en-US" w:eastAsia="zh-CN"/>
          </w:rPr>
          <w:t>是</w:t>
        </w:r>
      </w:ins>
      <w:ins w:id="12" w:author="再来While" w:date="2022-02-11T16:31:00Z">
        <w:r>
          <w:rPr>
            <w:rFonts w:hint="eastAsia"/>
            <w:shd w:val="clear" w:color="auto" w:fill="FFFFFF"/>
            <w:lang w:val="en-US" w:eastAsia="zh-CN"/>
          </w:rPr>
          <w:t>比较</w:t>
        </w:r>
      </w:ins>
      <w:ins w:id="13" w:author="再来While" w:date="2022-02-11T16:31:01Z">
        <w:r>
          <w:rPr>
            <w:rFonts w:hint="eastAsia"/>
            <w:shd w:val="clear" w:color="auto" w:fill="FFFFFF"/>
            <w:lang w:val="en-US" w:eastAsia="zh-CN"/>
          </w:rPr>
          <w:t>权威的</w:t>
        </w:r>
      </w:ins>
      <w:ins w:id="14" w:author="再来While" w:date="2022-02-11T16:31:02Z">
        <w:r>
          <w:rPr>
            <w:rFonts w:hint="eastAsia"/>
            <w:shd w:val="clear" w:color="auto" w:fill="FFFFFF"/>
            <w:lang w:val="en-US" w:eastAsia="zh-CN"/>
          </w:rPr>
          <w:t>期刊</w:t>
        </w:r>
      </w:ins>
      <w:ins w:id="15" w:author="再来While" w:date="2022-02-11T16:31:04Z">
        <w:r>
          <w:rPr>
            <w:rFonts w:hint="eastAsia"/>
            <w:shd w:val="clear" w:color="auto" w:fill="FFFFFF"/>
            <w:lang w:val="en-US" w:eastAsia="zh-CN"/>
          </w:rPr>
          <w:t>或者</w:t>
        </w:r>
      </w:ins>
      <w:ins w:id="16" w:author="再来While" w:date="2022-02-11T16:31:06Z">
        <w:r>
          <w:rPr>
            <w:rFonts w:hint="eastAsia"/>
            <w:shd w:val="clear" w:color="auto" w:fill="FFFFFF"/>
            <w:lang w:val="en-US" w:eastAsia="zh-CN"/>
          </w:rPr>
          <w:t>会议</w:t>
        </w:r>
      </w:ins>
      <w:ins w:id="17" w:author="再来While" w:date="2022-02-11T16:31:07Z">
        <w:r>
          <w:rPr>
            <w:rFonts w:hint="eastAsia"/>
            <w:shd w:val="clear" w:color="auto" w:fill="FFFFFF"/>
            <w:lang w:val="en-US" w:eastAsia="zh-CN"/>
          </w:rPr>
          <w:t>上</w:t>
        </w:r>
      </w:ins>
      <w:ins w:id="18" w:author="再来While" w:date="2022-02-11T16:31:08Z">
        <w:r>
          <w:rPr>
            <w:rFonts w:hint="eastAsia"/>
            <w:shd w:val="clear" w:color="auto" w:fill="FFFFFF"/>
            <w:lang w:val="en-US" w:eastAsia="zh-CN"/>
          </w:rPr>
          <w:t>发表的</w:t>
        </w:r>
      </w:ins>
      <w:ins w:id="19" w:author="再来While" w:date="2022-02-11T16:31:10Z">
        <w:r>
          <w:rPr>
            <w:rFonts w:hint="eastAsia"/>
            <w:shd w:val="clear" w:color="auto" w:fill="FFFFFF"/>
            <w:lang w:val="en-US" w:eastAsia="zh-CN"/>
          </w:rPr>
          <w:t>论文，</w:t>
        </w:r>
      </w:ins>
      <w:ins w:id="20" w:author="再来While" w:date="2022-02-11T16:31:11Z">
        <w:r>
          <w:rPr>
            <w:rFonts w:hint="eastAsia"/>
            <w:shd w:val="clear" w:color="auto" w:fill="FFFFFF"/>
            <w:lang w:val="en-US" w:eastAsia="zh-CN"/>
          </w:rPr>
          <w:t>通常</w:t>
        </w:r>
      </w:ins>
      <w:ins w:id="21" w:author="再来While" w:date="2022-02-11T16:31:19Z">
        <w:r>
          <w:rPr>
            <w:rFonts w:hint="eastAsia"/>
            <w:shd w:val="clear" w:color="auto" w:fill="FFFFFF"/>
            <w:lang w:val="en-US" w:eastAsia="zh-CN"/>
          </w:rPr>
          <w:t>可借鉴性</w:t>
        </w:r>
      </w:ins>
      <w:ins w:id="22" w:author="再来While" w:date="2022-02-11T16:31:20Z">
        <w:r>
          <w:rPr>
            <w:rFonts w:hint="eastAsia"/>
            <w:shd w:val="clear" w:color="auto" w:fill="FFFFFF"/>
            <w:lang w:val="en-US" w:eastAsia="zh-CN"/>
          </w:rPr>
          <w:t>更高</w:t>
        </w:r>
      </w:ins>
      <w:ins w:id="23" w:author="再来While" w:date="2022-02-11T16:31:37Z">
        <w:r>
          <w:rPr>
            <w:rFonts w:hint="eastAsia"/>
            <w:shd w:val="clear" w:color="auto" w:fill="FFFFFF"/>
            <w:lang w:val="en-US" w:eastAsia="zh-CN"/>
          </w:rPr>
          <w:t>；</w:t>
        </w:r>
      </w:ins>
      <w:ins w:id="24" w:author="再来While" w:date="2022-02-11T16:31:42Z">
        <w:r>
          <w:rPr>
            <w:rFonts w:hint="eastAsia"/>
            <w:shd w:val="clear" w:color="auto" w:fill="FFFFFF"/>
            <w:lang w:val="en-US" w:eastAsia="zh-CN"/>
          </w:rPr>
          <w:t>同时，</w:t>
        </w:r>
      </w:ins>
      <w:ins w:id="25" w:author="再来While" w:date="2022-02-11T16:31:43Z">
        <w:r>
          <w:rPr>
            <w:rFonts w:hint="eastAsia"/>
            <w:shd w:val="clear" w:color="auto" w:fill="FFFFFF"/>
            <w:lang w:val="en-US" w:eastAsia="zh-CN"/>
          </w:rPr>
          <w:t>可以</w:t>
        </w:r>
      </w:ins>
      <w:ins w:id="26" w:author="再来While" w:date="2022-02-11T16:31:48Z">
        <w:r>
          <w:rPr>
            <w:rFonts w:hint="eastAsia"/>
            <w:shd w:val="clear" w:color="auto" w:fill="FFFFFF"/>
            <w:lang w:val="en-US" w:eastAsia="zh-CN"/>
          </w:rPr>
          <w:t>记录</w:t>
        </w:r>
      </w:ins>
      <w:ins w:id="27" w:author="再来While" w:date="2022-02-11T16:31:49Z">
        <w:r>
          <w:rPr>
            <w:rFonts w:hint="eastAsia"/>
            <w:shd w:val="clear" w:color="auto" w:fill="FFFFFF"/>
            <w:lang w:val="en-US" w:eastAsia="zh-CN"/>
          </w:rPr>
          <w:t>属于</w:t>
        </w:r>
      </w:ins>
      <w:ins w:id="28" w:author="再来While" w:date="2022-02-11T16:31:52Z">
        <w:r>
          <w:rPr>
            <w:rFonts w:hint="eastAsia"/>
            <w:shd w:val="clear" w:color="auto" w:fill="FFFFFF"/>
            <w:lang w:val="en-US" w:eastAsia="zh-CN"/>
          </w:rPr>
          <w:t>哪个</w:t>
        </w:r>
      </w:ins>
      <w:ins w:id="29" w:author="再来While" w:date="2022-02-11T16:31:56Z">
        <w:r>
          <w:rPr>
            <w:rFonts w:hint="eastAsia"/>
            <w:shd w:val="clear" w:color="auto" w:fill="FFFFFF"/>
            <w:lang w:val="en-US" w:eastAsia="zh-CN"/>
          </w:rPr>
          <w:t>组</w:t>
        </w:r>
      </w:ins>
      <w:ins w:id="30" w:author="再来While" w:date="2022-02-11T16:31:58Z">
        <w:r>
          <w:rPr>
            <w:rFonts w:hint="eastAsia"/>
            <w:shd w:val="clear" w:color="auto" w:fill="FFFFFF"/>
            <w:lang w:val="en-US" w:eastAsia="zh-CN"/>
          </w:rPr>
          <w:t>发的</w:t>
        </w:r>
      </w:ins>
      <w:ins w:id="31" w:author="再来While" w:date="2022-02-11T16:31:59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32" w:author="再来While" w:date="2022-02-11T16:32:15Z">
        <w:r>
          <w:rPr>
            <w:rFonts w:hint="eastAsia"/>
            <w:shd w:val="clear" w:color="auto" w:fill="FFFFFF"/>
            <w:lang w:val="en-US" w:eastAsia="zh-CN"/>
          </w:rPr>
          <w:t>：</w:t>
        </w:r>
      </w:ins>
      <w:ins w:id="33" w:author="再来While" w:date="2022-02-11T16:32:16Z">
        <w:r>
          <w:rPr>
            <w:rFonts w:hint="eastAsia"/>
            <w:shd w:val="clear" w:color="auto" w:fill="FFFFFF"/>
            <w:lang w:val="en-US" w:eastAsia="zh-CN"/>
          </w:rPr>
          <w:t>以</w:t>
        </w:r>
      </w:ins>
      <w:ins w:id="34" w:author="再来While" w:date="2022-02-11T16:32:17Z">
        <w:r>
          <w:rPr>
            <w:rFonts w:hint="eastAsia"/>
            <w:shd w:val="clear" w:color="auto" w:fill="FFFFFF"/>
            <w:lang w:val="en-US" w:eastAsia="zh-CN"/>
          </w:rPr>
          <w:t>计算机</w:t>
        </w:r>
      </w:ins>
      <w:ins w:id="35" w:author="再来While" w:date="2022-02-11T16:32:19Z">
        <w:r>
          <w:rPr>
            <w:rFonts w:hint="eastAsia"/>
            <w:shd w:val="clear" w:color="auto" w:fill="FFFFFF"/>
            <w:lang w:val="en-US" w:eastAsia="zh-CN"/>
          </w:rPr>
          <w:t>为例，</w:t>
        </w:r>
      </w:ins>
      <w:ins w:id="36" w:author="再来While" w:date="2022-02-11T16:32:22Z">
        <w:r>
          <w:rPr>
            <w:rFonts w:hint="eastAsia"/>
            <w:shd w:val="clear" w:color="auto" w:fill="FFFFFF"/>
            <w:lang w:val="en-US" w:eastAsia="zh-CN"/>
          </w:rPr>
          <w:t>很多情况下，</w:t>
        </w:r>
      </w:ins>
      <w:ins w:id="37" w:author="再来While" w:date="2022-02-11T16:32:24Z">
        <w:r>
          <w:rPr>
            <w:rFonts w:hint="eastAsia"/>
            <w:shd w:val="clear" w:color="auto" w:fill="FFFFFF"/>
            <w:lang w:val="en-US" w:eastAsia="zh-CN"/>
          </w:rPr>
          <w:t>发表在</w:t>
        </w:r>
      </w:ins>
      <w:ins w:id="38" w:author="再来While" w:date="2022-02-11T16:32:26Z">
        <w:r>
          <w:rPr>
            <w:rFonts w:hint="eastAsia"/>
            <w:shd w:val="clear" w:color="auto" w:fill="FFFFFF"/>
            <w:lang w:val="en-US" w:eastAsia="zh-CN"/>
          </w:rPr>
          <w:t>计算机</w:t>
        </w:r>
      </w:ins>
      <w:ins w:id="39" w:author="再来While" w:date="2022-02-11T16:39:15Z">
        <w:r>
          <w:rPr>
            <w:rFonts w:hint="eastAsia"/>
            <w:shd w:val="clear" w:color="auto" w:fill="FFFFFF"/>
            <w:lang w:val="en-US" w:eastAsia="zh-CN"/>
          </w:rPr>
          <w:t>某一领域</w:t>
        </w:r>
      </w:ins>
      <w:ins w:id="40" w:author="再来While" w:date="2022-02-11T16:39:16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41" w:author="再来While" w:date="2022-02-11T16:39:19Z">
        <w:r>
          <w:rPr>
            <w:rFonts w:hint="eastAsia"/>
            <w:shd w:val="clear" w:color="auto" w:fill="FFFFFF"/>
            <w:lang w:val="en-US" w:eastAsia="zh-CN"/>
          </w:rPr>
          <w:t>顶级会议</w:t>
        </w:r>
      </w:ins>
      <w:ins w:id="42" w:author="再来While" w:date="2022-02-11T16:32:28Z">
        <w:r>
          <w:rPr>
            <w:rFonts w:hint="eastAsia"/>
            <w:shd w:val="clear" w:color="auto" w:fill="FFFFFF"/>
            <w:lang w:val="en-US" w:eastAsia="zh-CN"/>
          </w:rPr>
          <w:t>上的</w:t>
        </w:r>
      </w:ins>
      <w:ins w:id="43" w:author="再来While" w:date="2022-02-11T16:32:29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44" w:author="再来While" w:date="2022-02-11T16:32:31Z">
        <w:r>
          <w:rPr>
            <w:rFonts w:hint="eastAsia"/>
            <w:shd w:val="clear" w:color="auto" w:fill="FFFFFF"/>
            <w:lang w:val="en-US" w:eastAsia="zh-CN"/>
          </w:rPr>
          <w:t>都会属于</w:t>
        </w:r>
      </w:ins>
      <w:ins w:id="45" w:author="再来While" w:date="2022-02-11T16:32:33Z">
        <w:r>
          <w:rPr>
            <w:rFonts w:hint="eastAsia"/>
            <w:shd w:val="clear" w:color="auto" w:fill="FFFFFF"/>
            <w:lang w:val="en-US" w:eastAsia="zh-CN"/>
          </w:rPr>
          <w:t>某些</w:t>
        </w:r>
      </w:ins>
      <w:ins w:id="46" w:author="再来While" w:date="2022-02-11T16:32:34Z">
        <w:r>
          <w:rPr>
            <w:rFonts w:hint="eastAsia"/>
            <w:shd w:val="clear" w:color="auto" w:fill="FFFFFF"/>
            <w:lang w:val="en-US" w:eastAsia="zh-CN"/>
          </w:rPr>
          <w:t>特定的</w:t>
        </w:r>
      </w:ins>
      <w:ins w:id="47" w:author="再来While" w:date="2022-02-11T16:32:37Z">
        <w:r>
          <w:rPr>
            <w:rFonts w:hint="eastAsia"/>
            <w:shd w:val="clear" w:color="auto" w:fill="FFFFFF"/>
            <w:lang w:val="en-US" w:eastAsia="zh-CN"/>
          </w:rPr>
          <w:t>科研</w:t>
        </w:r>
      </w:ins>
      <w:ins w:id="48" w:author="再来While" w:date="2022-02-11T16:32:39Z">
        <w:r>
          <w:rPr>
            <w:rFonts w:hint="eastAsia"/>
            <w:shd w:val="clear" w:color="auto" w:fill="FFFFFF"/>
            <w:lang w:val="en-US" w:eastAsia="zh-CN"/>
          </w:rPr>
          <w:t>强组</w:t>
        </w:r>
      </w:ins>
      <w:ins w:id="49" w:author="再来While" w:date="2022-02-11T16:39:56Z">
        <w:r>
          <w:rPr>
            <w:rFonts w:hint="eastAsia"/>
            <w:shd w:val="clear" w:color="auto" w:fill="FFFFFF"/>
            <w:lang w:val="en-US" w:eastAsia="zh-CN"/>
          </w:rPr>
          <w:t>乃至于</w:t>
        </w:r>
      </w:ins>
      <w:ins w:id="50" w:author="再来While" w:date="2022-02-11T16:39:57Z">
        <w:r>
          <w:rPr>
            <w:rFonts w:hint="eastAsia"/>
            <w:shd w:val="clear" w:color="auto" w:fill="FFFFFF"/>
            <w:lang w:val="en-US" w:eastAsia="zh-CN"/>
          </w:rPr>
          <w:t>强</w:t>
        </w:r>
      </w:ins>
      <w:ins w:id="51" w:author="再来While" w:date="2022-02-11T16:39:58Z">
        <w:r>
          <w:rPr>
            <w:rFonts w:hint="eastAsia"/>
            <w:shd w:val="clear" w:color="auto" w:fill="FFFFFF"/>
            <w:lang w:val="en-US" w:eastAsia="zh-CN"/>
          </w:rPr>
          <w:t>导师</w:t>
        </w:r>
      </w:ins>
      <w:ins w:id="52" w:author="再来While" w:date="2022-02-11T16:32:40Z">
        <w:r>
          <w:rPr>
            <w:rFonts w:hint="eastAsia"/>
            <w:shd w:val="clear" w:color="auto" w:fill="FFFFFF"/>
            <w:lang w:val="en-US" w:eastAsia="zh-CN"/>
          </w:rPr>
          <w:t>，</w:t>
        </w:r>
      </w:ins>
      <w:ins w:id="53" w:author="再来While" w:date="2022-02-11T16:32:44Z">
        <w:r>
          <w:rPr>
            <w:rFonts w:hint="eastAsia"/>
            <w:shd w:val="clear" w:color="auto" w:fill="FFFFFF"/>
            <w:lang w:val="en-US" w:eastAsia="zh-CN"/>
          </w:rPr>
          <w:t>通过</w:t>
        </w:r>
      </w:ins>
      <w:ins w:id="54" w:author="再来While" w:date="2022-02-11T16:32:46Z">
        <w:r>
          <w:rPr>
            <w:rFonts w:hint="eastAsia"/>
            <w:shd w:val="clear" w:color="auto" w:fill="FFFFFF"/>
            <w:lang w:val="en-US" w:eastAsia="zh-CN"/>
          </w:rPr>
          <w:t>了解</w:t>
        </w:r>
      </w:ins>
      <w:ins w:id="55" w:author="再来While" w:date="2022-02-11T16:32:49Z">
        <w:r>
          <w:rPr>
            <w:rFonts w:hint="eastAsia"/>
            <w:shd w:val="clear" w:color="auto" w:fill="FFFFFF"/>
            <w:lang w:val="en-US" w:eastAsia="zh-CN"/>
          </w:rPr>
          <w:t>该</w:t>
        </w:r>
      </w:ins>
      <w:ins w:id="56" w:author="再来While" w:date="2022-02-11T16:32:50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57" w:author="再来While" w:date="2022-02-11T16:32:51Z">
        <w:r>
          <w:rPr>
            <w:rFonts w:hint="eastAsia"/>
            <w:shd w:val="clear" w:color="auto" w:fill="FFFFFF"/>
            <w:lang w:val="en-US" w:eastAsia="zh-CN"/>
          </w:rPr>
          <w:t>来自</w:t>
        </w:r>
      </w:ins>
      <w:ins w:id="58" w:author="再来While" w:date="2022-02-11T16:32:52Z">
        <w:r>
          <w:rPr>
            <w:rFonts w:hint="eastAsia"/>
            <w:shd w:val="clear" w:color="auto" w:fill="FFFFFF"/>
            <w:lang w:val="en-US" w:eastAsia="zh-CN"/>
          </w:rPr>
          <w:t>于</w:t>
        </w:r>
      </w:ins>
      <w:ins w:id="59" w:author="再来While" w:date="2022-02-11T16:32:53Z">
        <w:r>
          <w:rPr>
            <w:rFonts w:hint="eastAsia"/>
            <w:shd w:val="clear" w:color="auto" w:fill="FFFFFF"/>
            <w:lang w:val="en-US" w:eastAsia="zh-CN"/>
          </w:rPr>
          <w:t>哪个</w:t>
        </w:r>
      </w:ins>
      <w:ins w:id="60" w:author="再来While" w:date="2022-02-11T16:32:55Z">
        <w:r>
          <w:rPr>
            <w:rFonts w:hint="eastAsia"/>
            <w:shd w:val="clear" w:color="auto" w:fill="FFFFFF"/>
            <w:lang w:val="en-US" w:eastAsia="zh-CN"/>
          </w:rPr>
          <w:t>强组</w:t>
        </w:r>
      </w:ins>
      <w:ins w:id="61" w:author="再来While" w:date="2022-02-11T16:32:56Z">
        <w:r>
          <w:rPr>
            <w:rFonts w:hint="eastAsia"/>
            <w:shd w:val="clear" w:color="auto" w:fill="FFFFFF"/>
            <w:lang w:val="en-US" w:eastAsia="zh-CN"/>
          </w:rPr>
          <w:t>，对</w:t>
        </w:r>
      </w:ins>
      <w:ins w:id="62" w:author="再来While" w:date="2022-02-11T16:32:59Z">
        <w:r>
          <w:rPr>
            <w:rFonts w:hint="eastAsia"/>
            <w:shd w:val="clear" w:color="auto" w:fill="FFFFFF"/>
            <w:lang w:val="en-US" w:eastAsia="zh-CN"/>
          </w:rPr>
          <w:t>同学</w:t>
        </w:r>
      </w:ins>
      <w:ins w:id="63" w:author="再来While" w:date="2022-02-11T16:33:00Z">
        <w:r>
          <w:rPr>
            <w:rFonts w:hint="eastAsia"/>
            <w:shd w:val="clear" w:color="auto" w:fill="FFFFFF"/>
            <w:lang w:val="en-US" w:eastAsia="zh-CN"/>
          </w:rPr>
          <w:t>今后的</w:t>
        </w:r>
      </w:ins>
      <w:ins w:id="64" w:author="再来While" w:date="2022-02-11T16:33:02Z">
        <w:r>
          <w:rPr>
            <w:rFonts w:hint="eastAsia"/>
            <w:shd w:val="clear" w:color="auto" w:fill="FFFFFF"/>
            <w:lang w:val="en-US" w:eastAsia="zh-CN"/>
          </w:rPr>
          <w:t>保研</w:t>
        </w:r>
      </w:ins>
      <w:ins w:id="65" w:author="再来While" w:date="2022-02-11T16:33:05Z">
        <w:r>
          <w:rPr>
            <w:rFonts w:hint="eastAsia"/>
            <w:shd w:val="clear" w:color="auto" w:fill="FFFFFF"/>
            <w:lang w:val="en-US" w:eastAsia="zh-CN"/>
          </w:rPr>
          <w:t>、</w:t>
        </w:r>
      </w:ins>
      <w:ins w:id="66" w:author="再来While" w:date="2022-02-11T16:33:07Z">
        <w:r>
          <w:rPr>
            <w:rFonts w:hint="eastAsia"/>
            <w:shd w:val="clear" w:color="auto" w:fill="FFFFFF"/>
            <w:lang w:val="en-US" w:eastAsia="zh-CN"/>
          </w:rPr>
          <w:t>出国</w:t>
        </w:r>
      </w:ins>
      <w:ins w:id="67" w:author="再来While" w:date="2022-02-11T16:33:08Z">
        <w:r>
          <w:rPr>
            <w:rFonts w:hint="eastAsia"/>
            <w:shd w:val="clear" w:color="auto" w:fill="FFFFFF"/>
            <w:lang w:val="en-US" w:eastAsia="zh-CN"/>
          </w:rPr>
          <w:t>导师</w:t>
        </w:r>
      </w:ins>
      <w:ins w:id="68" w:author="再来While" w:date="2022-02-11T16:33:09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69" w:author="再来While" w:date="2022-02-11T16:33:10Z">
        <w:r>
          <w:rPr>
            <w:rFonts w:hint="eastAsia"/>
            <w:shd w:val="clear" w:color="auto" w:fill="FFFFFF"/>
            <w:lang w:val="en-US" w:eastAsia="zh-CN"/>
          </w:rPr>
          <w:t>选择也有</w:t>
        </w:r>
      </w:ins>
      <w:ins w:id="70" w:author="再来While" w:date="2022-02-11T16:33:11Z">
        <w:r>
          <w:rPr>
            <w:rFonts w:hint="eastAsia"/>
            <w:shd w:val="clear" w:color="auto" w:fill="FFFFFF"/>
            <w:lang w:val="en-US" w:eastAsia="zh-CN"/>
          </w:rPr>
          <w:t>很大</w:t>
        </w:r>
      </w:ins>
      <w:ins w:id="71" w:author="再来While" w:date="2022-02-11T16:33:12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72" w:author="再来While" w:date="2022-02-11T16:33:13Z">
        <w:r>
          <w:rPr>
            <w:rFonts w:hint="eastAsia"/>
            <w:shd w:val="clear" w:color="auto" w:fill="FFFFFF"/>
            <w:lang w:val="en-US" w:eastAsia="zh-CN"/>
          </w:rPr>
          <w:t>意义</w:t>
        </w:r>
      </w:ins>
      <w:ins w:id="73" w:author="再来While" w:date="2022-02-11T16:33:14Z">
        <w:r>
          <w:rPr>
            <w:rFonts w:hint="eastAsia"/>
            <w:shd w:val="clear" w:color="auto" w:fill="FFFFFF"/>
            <w:lang w:val="en-US" w:eastAsia="zh-CN"/>
          </w:rPr>
          <w:t>。</w:t>
        </w:r>
      </w:ins>
    </w:p>
    <w:p>
      <w:pPr>
        <w:widowControl/>
        <w:tabs>
          <w:tab w:val="left" w:pos="720"/>
        </w:tabs>
        <w:ind w:firstLine="480" w:firstLineChars="200"/>
        <w:rPr>
          <w:rFonts w:hint="default" w:eastAsia="宋体"/>
          <w:shd w:val="clear" w:color="auto" w:fill="FFFFFF"/>
          <w:lang w:val="en-US" w:eastAsia="zh-CN"/>
        </w:rPr>
      </w:pPr>
      <w:r>
        <w:rPr>
          <w:rFonts w:hint="eastAsia" w:cs="微软雅黑"/>
          <w:shd w:val="clear" w:color="auto" w:fill="FFFFFF"/>
        </w:rPr>
        <w:t>②</w:t>
      </w:r>
      <w:r>
        <w:rPr>
          <w:rFonts w:hint="eastAsia"/>
          <w:shd w:val="clear" w:color="auto" w:fill="FFFFFF"/>
        </w:rPr>
        <w:t>所解决问题/所研究内容</w:t>
      </w:r>
      <w:ins w:id="74" w:author="再来While" w:date="2022-02-11T16:33:30Z">
        <w:r>
          <w:rPr>
            <w:rFonts w:hint="eastAsia"/>
            <w:shd w:val="clear" w:color="auto" w:fill="FFFFFF"/>
            <w:lang w:eastAsia="zh-CN"/>
          </w:rPr>
          <w:t>：</w:t>
        </w:r>
      </w:ins>
      <w:ins w:id="75" w:author="再来While" w:date="2022-02-11T16:38:31Z">
        <w:r>
          <w:rPr>
            <w:rFonts w:hint="eastAsia"/>
            <w:shd w:val="clear" w:color="auto" w:fill="FFFFFF"/>
            <w:lang w:val="en-US" w:eastAsia="zh-CN"/>
          </w:rPr>
          <w:t>在</w:t>
        </w:r>
      </w:ins>
      <w:ins w:id="76" w:author="再来While" w:date="2022-02-11T16:38:32Z">
        <w:r>
          <w:rPr>
            <w:rFonts w:hint="eastAsia"/>
            <w:shd w:val="clear" w:color="auto" w:fill="FFFFFF"/>
            <w:lang w:val="en-US" w:eastAsia="zh-CN"/>
          </w:rPr>
          <w:t>阅读</w:t>
        </w:r>
      </w:ins>
      <w:ins w:id="77" w:author="再来While" w:date="2022-02-11T16:38:33Z">
        <w:r>
          <w:rPr>
            <w:rFonts w:hint="eastAsia"/>
            <w:shd w:val="clear" w:color="auto" w:fill="FFFFFF"/>
            <w:lang w:val="en-US" w:eastAsia="zh-CN"/>
          </w:rPr>
          <w:t>文献</w:t>
        </w:r>
      </w:ins>
      <w:ins w:id="78" w:author="再来While" w:date="2022-02-11T16:38:35Z">
        <w:r>
          <w:rPr>
            <w:rFonts w:hint="eastAsia"/>
            <w:shd w:val="clear" w:color="auto" w:fill="FFFFFF"/>
            <w:lang w:val="en-US" w:eastAsia="zh-CN"/>
          </w:rPr>
          <w:t>后，</w:t>
        </w:r>
      </w:ins>
      <w:ins w:id="79" w:author="再来While" w:date="2022-02-11T16:38:36Z">
        <w:r>
          <w:rPr>
            <w:rFonts w:hint="eastAsia"/>
            <w:shd w:val="clear" w:color="auto" w:fill="FFFFFF"/>
            <w:lang w:val="en-US" w:eastAsia="zh-CN"/>
          </w:rPr>
          <w:t>用</w:t>
        </w:r>
      </w:ins>
      <w:ins w:id="80" w:author="再来While" w:date="2022-02-11T16:38:38Z">
        <w:r>
          <w:rPr>
            <w:rFonts w:hint="eastAsia"/>
            <w:shd w:val="clear" w:color="auto" w:fill="FFFFFF"/>
            <w:lang w:val="en-US" w:eastAsia="zh-CN"/>
          </w:rPr>
          <w:t>精炼的</w:t>
        </w:r>
      </w:ins>
      <w:ins w:id="81" w:author="再来While" w:date="2022-02-11T16:38:39Z">
        <w:r>
          <w:rPr>
            <w:rFonts w:hint="eastAsia"/>
            <w:shd w:val="clear" w:color="auto" w:fill="FFFFFF"/>
            <w:lang w:val="en-US" w:eastAsia="zh-CN"/>
          </w:rPr>
          <w:t>语言</w:t>
        </w:r>
      </w:ins>
      <w:ins w:id="82" w:author="再来While" w:date="2022-02-11T16:38:42Z">
        <w:r>
          <w:rPr>
            <w:rFonts w:hint="eastAsia"/>
            <w:shd w:val="clear" w:color="auto" w:fill="FFFFFF"/>
            <w:lang w:val="en-US" w:eastAsia="zh-CN"/>
          </w:rPr>
          <w:t>概括总结</w:t>
        </w:r>
      </w:ins>
      <w:ins w:id="83" w:author="再来While" w:date="2022-02-11T16:38:43Z">
        <w:r>
          <w:rPr>
            <w:rFonts w:hint="eastAsia"/>
            <w:shd w:val="clear" w:color="auto" w:fill="FFFFFF"/>
            <w:lang w:val="en-US" w:eastAsia="zh-CN"/>
          </w:rPr>
          <w:t>这篇</w:t>
        </w:r>
      </w:ins>
      <w:ins w:id="84" w:author="再来While" w:date="2022-02-11T16:38:44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85" w:author="再来While" w:date="2022-02-11T16:38:45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86" w:author="再来While" w:date="2022-02-11T16:40:20Z">
        <w:r>
          <w:rPr>
            <w:rFonts w:hint="eastAsia"/>
            <w:shd w:val="clear" w:color="auto" w:fill="FFFFFF"/>
            <w:lang w:val="en-US" w:eastAsia="zh-CN"/>
          </w:rPr>
          <w:t>研究内容</w:t>
        </w:r>
      </w:ins>
      <w:ins w:id="87" w:author="再来While" w:date="2022-02-11T16:40:21Z">
        <w:r>
          <w:rPr>
            <w:rFonts w:hint="eastAsia"/>
            <w:shd w:val="clear" w:color="auto" w:fill="FFFFFF"/>
            <w:lang w:val="en-US" w:eastAsia="zh-CN"/>
          </w:rPr>
          <w:t>，</w:t>
        </w:r>
      </w:ins>
      <w:ins w:id="88" w:author="再来While" w:date="2022-02-11T16:40:22Z">
        <w:r>
          <w:rPr>
            <w:rFonts w:hint="eastAsia"/>
            <w:shd w:val="clear" w:color="auto" w:fill="FFFFFF"/>
            <w:lang w:val="en-US" w:eastAsia="zh-CN"/>
          </w:rPr>
          <w:t>研究</w:t>
        </w:r>
      </w:ins>
      <w:ins w:id="89" w:author="再来While" w:date="2022-02-11T16:40:23Z">
        <w:r>
          <w:rPr>
            <w:rFonts w:hint="eastAsia"/>
            <w:shd w:val="clear" w:color="auto" w:fill="FFFFFF"/>
            <w:lang w:val="en-US" w:eastAsia="zh-CN"/>
          </w:rPr>
          <w:t>内容</w:t>
        </w:r>
      </w:ins>
      <w:ins w:id="90" w:author="再来While" w:date="2022-02-11T16:40:24Z">
        <w:r>
          <w:rPr>
            <w:rFonts w:hint="eastAsia"/>
            <w:shd w:val="clear" w:color="auto" w:fill="FFFFFF"/>
            <w:lang w:val="en-US" w:eastAsia="zh-CN"/>
          </w:rPr>
          <w:t>一般</w:t>
        </w:r>
      </w:ins>
      <w:ins w:id="91" w:author="再来While" w:date="2022-02-11T16:40:25Z">
        <w:r>
          <w:rPr>
            <w:rFonts w:hint="eastAsia"/>
            <w:shd w:val="clear" w:color="auto" w:fill="FFFFFF"/>
            <w:lang w:val="en-US" w:eastAsia="zh-CN"/>
          </w:rPr>
          <w:t>位于</w:t>
        </w:r>
      </w:ins>
      <w:ins w:id="92" w:author="再来While" w:date="2022-02-11T16:40:27Z">
        <w:r>
          <w:rPr>
            <w:rFonts w:hint="eastAsia"/>
            <w:shd w:val="clear" w:color="auto" w:fill="FFFFFF"/>
            <w:lang w:val="en-US" w:eastAsia="zh-CN"/>
          </w:rPr>
          <w:t>文章的</w:t>
        </w:r>
      </w:ins>
      <w:ins w:id="93" w:author="再来While" w:date="2022-02-11T16:40:29Z">
        <w:r>
          <w:rPr>
            <w:rFonts w:hint="eastAsia"/>
            <w:shd w:val="clear" w:color="auto" w:fill="FFFFFF"/>
            <w:lang w:val="en-US" w:eastAsia="zh-CN"/>
          </w:rPr>
          <w:t>摘要、</w:t>
        </w:r>
      </w:ins>
      <w:ins w:id="94" w:author="再来While" w:date="2022-02-11T16:45:34Z">
        <w:r>
          <w:rPr>
            <w:rFonts w:hint="eastAsia"/>
            <w:shd w:val="clear" w:color="auto" w:fill="FFFFFF"/>
            <w:lang w:val="en-US" w:eastAsia="zh-CN"/>
          </w:rPr>
          <w:t>介绍</w:t>
        </w:r>
      </w:ins>
      <w:ins w:id="95" w:author="再来While" w:date="2022-02-11T16:40:34Z">
        <w:r>
          <w:rPr>
            <w:rFonts w:hint="eastAsia"/>
            <w:shd w:val="clear" w:color="auto" w:fill="FFFFFF"/>
            <w:lang w:val="en-US" w:eastAsia="zh-CN"/>
          </w:rPr>
          <w:t>部分</w:t>
        </w:r>
      </w:ins>
      <w:ins w:id="96" w:author="再来While" w:date="2022-02-11T16:40:38Z">
        <w:r>
          <w:rPr>
            <w:rFonts w:hint="eastAsia"/>
            <w:shd w:val="clear" w:color="auto" w:fill="FFFFFF"/>
            <w:lang w:val="en-US" w:eastAsia="zh-CN"/>
          </w:rPr>
          <w:t>。</w:t>
        </w:r>
      </w:ins>
    </w:p>
    <w:p>
      <w:pPr>
        <w:widowControl/>
        <w:tabs>
          <w:tab w:val="left" w:pos="720"/>
        </w:tabs>
        <w:ind w:firstLine="480" w:firstLineChars="200"/>
        <w:rPr>
          <w:rFonts w:hint="default" w:eastAsia="宋体"/>
          <w:shd w:val="clear" w:color="auto" w:fill="FFFFFF"/>
          <w:lang w:val="en-US" w:eastAsia="zh-CN"/>
        </w:rPr>
      </w:pPr>
      <w:r>
        <w:rPr>
          <w:rFonts w:hint="eastAsia" w:cs="微软雅黑"/>
          <w:shd w:val="clear" w:color="auto" w:fill="FFFFFF"/>
        </w:rPr>
        <w:t>③</w:t>
      </w:r>
      <w:r>
        <w:rPr>
          <w:rFonts w:hint="eastAsia"/>
          <w:shd w:val="clear" w:color="auto" w:fill="FFFFFF"/>
        </w:rPr>
        <w:t>可能用到的文章研究方法</w:t>
      </w:r>
      <w:ins w:id="97" w:author="再来While" w:date="2022-02-11T16:40:40Z">
        <w:r>
          <w:rPr>
            <w:rFonts w:hint="eastAsia"/>
            <w:shd w:val="clear" w:color="auto" w:fill="FFFFFF"/>
            <w:lang w:eastAsia="zh-CN"/>
          </w:rPr>
          <w:t>：</w:t>
        </w:r>
      </w:ins>
      <w:ins w:id="98" w:author="再来While" w:date="2022-02-11T16:40:42Z">
        <w:r>
          <w:rPr>
            <w:rFonts w:hint="eastAsia"/>
            <w:shd w:val="clear" w:color="auto" w:fill="FFFFFF"/>
            <w:lang w:val="en-US" w:eastAsia="zh-CN"/>
          </w:rPr>
          <w:t>在</w:t>
        </w:r>
      </w:ins>
      <w:ins w:id="99" w:author="再来While" w:date="2022-02-11T16:40:43Z">
        <w:r>
          <w:rPr>
            <w:rFonts w:hint="eastAsia"/>
            <w:shd w:val="clear" w:color="auto" w:fill="FFFFFF"/>
            <w:lang w:val="en-US" w:eastAsia="zh-CN"/>
          </w:rPr>
          <w:t>明确了</w:t>
        </w:r>
      </w:ins>
      <w:ins w:id="100" w:author="再来While" w:date="2022-02-11T16:40:44Z">
        <w:r>
          <w:rPr>
            <w:rFonts w:hint="eastAsia"/>
            <w:shd w:val="clear" w:color="auto" w:fill="FFFFFF"/>
            <w:lang w:val="en-US" w:eastAsia="zh-CN"/>
          </w:rPr>
          <w:t>文章的</w:t>
        </w:r>
      </w:ins>
      <w:ins w:id="101" w:author="再来While" w:date="2022-02-11T16:40:45Z">
        <w:r>
          <w:rPr>
            <w:rFonts w:hint="eastAsia"/>
            <w:shd w:val="clear" w:color="auto" w:fill="FFFFFF"/>
            <w:lang w:val="en-US" w:eastAsia="zh-CN"/>
          </w:rPr>
          <w:t>研究</w:t>
        </w:r>
      </w:ins>
      <w:ins w:id="102" w:author="再来While" w:date="2022-02-11T16:40:46Z">
        <w:r>
          <w:rPr>
            <w:rFonts w:hint="eastAsia"/>
            <w:shd w:val="clear" w:color="auto" w:fill="FFFFFF"/>
            <w:lang w:val="en-US" w:eastAsia="zh-CN"/>
          </w:rPr>
          <w:t>问题</w:t>
        </w:r>
      </w:ins>
      <w:ins w:id="103" w:author="再来While" w:date="2022-02-11T16:40:47Z">
        <w:r>
          <w:rPr>
            <w:rFonts w:hint="eastAsia"/>
            <w:shd w:val="clear" w:color="auto" w:fill="FFFFFF"/>
            <w:lang w:val="en-US" w:eastAsia="zh-CN"/>
          </w:rPr>
          <w:t>后，</w:t>
        </w:r>
      </w:ins>
      <w:ins w:id="104" w:author="再来While" w:date="2022-02-11T16:40:48Z">
        <w:r>
          <w:rPr>
            <w:rFonts w:hint="eastAsia"/>
            <w:shd w:val="clear" w:color="auto" w:fill="FFFFFF"/>
            <w:lang w:val="en-US" w:eastAsia="zh-CN"/>
          </w:rPr>
          <w:t>对</w:t>
        </w:r>
      </w:ins>
      <w:ins w:id="105" w:author="再来While" w:date="2022-02-11T16:40:49Z">
        <w:r>
          <w:rPr>
            <w:rFonts w:hint="eastAsia"/>
            <w:shd w:val="clear" w:color="auto" w:fill="FFFFFF"/>
            <w:lang w:val="en-US" w:eastAsia="zh-CN"/>
          </w:rPr>
          <w:t>文章的</w:t>
        </w:r>
      </w:ins>
      <w:ins w:id="106" w:author="再来While" w:date="2022-02-11T16:40:50Z">
        <w:r>
          <w:rPr>
            <w:rFonts w:hint="eastAsia"/>
            <w:shd w:val="clear" w:color="auto" w:fill="FFFFFF"/>
            <w:lang w:val="en-US" w:eastAsia="zh-CN"/>
          </w:rPr>
          <w:t>研究</w:t>
        </w:r>
      </w:ins>
      <w:ins w:id="107" w:author="再来While" w:date="2022-02-11T16:45:09Z">
        <w:r>
          <w:rPr>
            <w:rFonts w:hint="eastAsia"/>
            <w:shd w:val="clear" w:color="auto" w:fill="FFFFFF"/>
            <w:lang w:val="en-US" w:eastAsia="zh-CN"/>
          </w:rPr>
          <w:t>方法</w:t>
        </w:r>
      </w:ins>
      <w:ins w:id="108" w:author="再来While" w:date="2022-02-11T16:45:10Z">
        <w:r>
          <w:rPr>
            <w:rFonts w:hint="eastAsia"/>
            <w:shd w:val="clear" w:color="auto" w:fill="FFFFFF"/>
            <w:lang w:val="en-US" w:eastAsia="zh-CN"/>
          </w:rPr>
          <w:t>进行</w:t>
        </w:r>
      </w:ins>
      <w:ins w:id="109" w:author="再来While" w:date="2022-02-11T16:45:11Z">
        <w:r>
          <w:rPr>
            <w:rFonts w:hint="eastAsia"/>
            <w:shd w:val="clear" w:color="auto" w:fill="FFFFFF"/>
            <w:lang w:val="en-US" w:eastAsia="zh-CN"/>
          </w:rPr>
          <w:t>归纳。</w:t>
        </w:r>
      </w:ins>
      <w:ins w:id="110" w:author="再来While" w:date="2022-02-11T16:45:16Z">
        <w:r>
          <w:rPr>
            <w:rFonts w:hint="eastAsia"/>
            <w:shd w:val="clear" w:color="auto" w:fill="FFFFFF"/>
            <w:lang w:val="en-US" w:eastAsia="zh-CN"/>
          </w:rPr>
          <w:t>研究方法</w:t>
        </w:r>
      </w:ins>
      <w:ins w:id="111" w:author="再来While" w:date="2022-02-11T16:45:17Z">
        <w:r>
          <w:rPr>
            <w:rFonts w:hint="eastAsia"/>
            <w:shd w:val="clear" w:color="auto" w:fill="FFFFFF"/>
            <w:lang w:val="en-US" w:eastAsia="zh-CN"/>
          </w:rPr>
          <w:t>主要</w:t>
        </w:r>
      </w:ins>
      <w:ins w:id="112" w:author="再来While" w:date="2022-02-11T16:45:18Z">
        <w:r>
          <w:rPr>
            <w:rFonts w:hint="eastAsia"/>
            <w:shd w:val="clear" w:color="auto" w:fill="FFFFFF"/>
            <w:lang w:val="en-US" w:eastAsia="zh-CN"/>
          </w:rPr>
          <w:t>位于</w:t>
        </w:r>
      </w:ins>
      <w:ins w:id="113" w:author="再来While" w:date="2022-02-11T16:45:26Z">
        <w:r>
          <w:rPr>
            <w:rFonts w:hint="eastAsia"/>
            <w:shd w:val="clear" w:color="auto" w:fill="FFFFFF"/>
            <w:lang w:val="en-US" w:eastAsia="zh-CN"/>
          </w:rPr>
          <w:t>摘要</w:t>
        </w:r>
      </w:ins>
      <w:ins w:id="114" w:author="再来While" w:date="2022-02-11T16:45:27Z">
        <w:r>
          <w:rPr>
            <w:rFonts w:hint="eastAsia"/>
            <w:shd w:val="clear" w:color="auto" w:fill="FFFFFF"/>
            <w:lang w:val="en-US" w:eastAsia="zh-CN"/>
          </w:rPr>
          <w:t>和</w:t>
        </w:r>
      </w:ins>
      <w:ins w:id="115" w:author="再来While" w:date="2022-02-11T16:45:28Z">
        <w:r>
          <w:rPr>
            <w:rFonts w:hint="eastAsia"/>
            <w:shd w:val="clear" w:color="auto" w:fill="FFFFFF"/>
            <w:lang w:val="en-US" w:eastAsia="zh-CN"/>
          </w:rPr>
          <w:t>正文</w:t>
        </w:r>
      </w:ins>
      <w:ins w:id="116" w:author="再来While" w:date="2022-02-11T16:45:29Z">
        <w:r>
          <w:rPr>
            <w:rFonts w:hint="eastAsia"/>
            <w:shd w:val="clear" w:color="auto" w:fill="FFFFFF"/>
            <w:lang w:val="en-US" w:eastAsia="zh-CN"/>
          </w:rPr>
          <w:t>部分</w:t>
        </w:r>
      </w:ins>
      <w:ins w:id="117" w:author="再来While" w:date="2022-02-11T16:45:42Z">
        <w:r>
          <w:rPr>
            <w:rFonts w:hint="eastAsia"/>
            <w:shd w:val="clear" w:color="auto" w:fill="FFFFFF"/>
            <w:lang w:val="en-US" w:eastAsia="zh-CN"/>
          </w:rPr>
          <w:t>。</w:t>
        </w:r>
      </w:ins>
    </w:p>
    <w:p>
      <w:pPr>
        <w:widowControl/>
        <w:tabs>
          <w:tab w:val="left" w:pos="720"/>
        </w:tabs>
        <w:ind w:firstLine="480" w:firstLineChars="200"/>
        <w:rPr>
          <w:rFonts w:hint="default" w:eastAsia="宋体"/>
          <w:shd w:val="clear" w:color="auto" w:fill="FFFFFF"/>
          <w:lang w:val="en-US" w:eastAsia="zh-CN"/>
        </w:rPr>
      </w:pPr>
      <w:r>
        <w:rPr>
          <w:rFonts w:hint="eastAsia" w:cs="微软雅黑"/>
          <w:shd w:val="clear" w:color="auto" w:fill="FFFFFF"/>
        </w:rPr>
        <w:t>④</w:t>
      </w:r>
      <w:r>
        <w:rPr>
          <w:rFonts w:hint="eastAsia"/>
          <w:shd w:val="clear" w:color="auto" w:fill="FFFFFF"/>
        </w:rPr>
        <w:t>可能用到的文字核心结论</w:t>
      </w:r>
      <w:ins w:id="118" w:author="再来While" w:date="2022-02-11T16:49:42Z">
        <w:r>
          <w:rPr>
            <w:rFonts w:hint="eastAsia"/>
            <w:shd w:val="clear" w:color="auto" w:fill="FFFFFF"/>
            <w:lang w:eastAsia="zh-CN"/>
          </w:rPr>
          <w:t>：</w:t>
        </w:r>
      </w:ins>
      <w:ins w:id="119" w:author="再来While" w:date="2022-02-11T16:49:53Z">
        <w:r>
          <w:rPr>
            <w:rFonts w:hint="eastAsia"/>
            <w:shd w:val="clear" w:color="auto" w:fill="FFFFFF"/>
            <w:lang w:val="en-US" w:eastAsia="zh-CN"/>
          </w:rPr>
          <w:t>最后</w:t>
        </w:r>
      </w:ins>
      <w:ins w:id="120" w:author="再来While" w:date="2022-02-11T16:49:57Z">
        <w:r>
          <w:rPr>
            <w:rFonts w:hint="eastAsia"/>
            <w:shd w:val="clear" w:color="auto" w:fill="FFFFFF"/>
            <w:lang w:val="en-US" w:eastAsia="zh-CN"/>
          </w:rPr>
          <w:t>对文章</w:t>
        </w:r>
      </w:ins>
      <w:ins w:id="121" w:author="再来While" w:date="2022-02-11T16:49:58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122" w:author="再来While" w:date="2022-02-11T16:49:59Z">
        <w:r>
          <w:rPr>
            <w:rFonts w:hint="eastAsia"/>
            <w:shd w:val="clear" w:color="auto" w:fill="FFFFFF"/>
            <w:lang w:val="en-US" w:eastAsia="zh-CN"/>
          </w:rPr>
          <w:t>结论</w:t>
        </w:r>
      </w:ins>
      <w:ins w:id="123" w:author="再来While" w:date="2022-02-11T16:50:00Z">
        <w:r>
          <w:rPr>
            <w:rFonts w:hint="eastAsia"/>
            <w:shd w:val="clear" w:color="auto" w:fill="FFFFFF"/>
            <w:lang w:val="en-US" w:eastAsia="zh-CN"/>
          </w:rPr>
          <w:t>进行</w:t>
        </w:r>
      </w:ins>
      <w:ins w:id="124" w:author="再来While" w:date="2022-02-11T16:50:01Z">
        <w:r>
          <w:rPr>
            <w:rFonts w:hint="eastAsia"/>
            <w:shd w:val="clear" w:color="auto" w:fill="FFFFFF"/>
            <w:lang w:val="en-US" w:eastAsia="zh-CN"/>
          </w:rPr>
          <w:t>总结</w:t>
        </w:r>
      </w:ins>
      <w:ins w:id="125" w:author="再来While" w:date="2022-02-11T16:50:02Z">
        <w:r>
          <w:rPr>
            <w:rFonts w:hint="eastAsia"/>
            <w:shd w:val="clear" w:color="auto" w:fill="FFFFFF"/>
            <w:lang w:val="en-US" w:eastAsia="zh-CN"/>
          </w:rPr>
          <w:t>，一般</w:t>
        </w:r>
      </w:ins>
      <w:ins w:id="126" w:author="再来While" w:date="2022-02-11T16:50:04Z">
        <w:r>
          <w:rPr>
            <w:rFonts w:hint="eastAsia"/>
            <w:shd w:val="clear" w:color="auto" w:fill="FFFFFF"/>
            <w:lang w:val="en-US" w:eastAsia="zh-CN"/>
          </w:rPr>
          <w:t>位于</w:t>
        </w:r>
      </w:ins>
      <w:ins w:id="127" w:author="再来While" w:date="2022-02-11T16:50:14Z">
        <w:r>
          <w:rPr>
            <w:rFonts w:hint="eastAsia"/>
            <w:shd w:val="clear" w:color="auto" w:fill="FFFFFF"/>
            <w:lang w:val="en-US" w:eastAsia="zh-CN"/>
          </w:rPr>
          <w:t>结论</w:t>
        </w:r>
      </w:ins>
      <w:ins w:id="128" w:author="再来While" w:date="2022-02-11T16:50:08Z">
        <w:bookmarkStart w:id="0" w:name="_GoBack"/>
        <w:bookmarkEnd w:id="0"/>
        <w:r>
          <w:rPr>
            <w:rFonts w:hint="eastAsia"/>
            <w:shd w:val="clear" w:color="auto" w:fill="FFFFFF"/>
            <w:lang w:val="en-US" w:eastAsia="zh-CN"/>
          </w:rPr>
          <w:t>或者</w:t>
        </w:r>
      </w:ins>
      <w:ins w:id="129" w:author="再来While" w:date="2022-02-11T16:50:10Z">
        <w:r>
          <w:rPr>
            <w:rFonts w:hint="eastAsia"/>
            <w:shd w:val="clear" w:color="auto" w:fill="FFFFFF"/>
            <w:lang w:val="en-US" w:eastAsia="zh-CN"/>
          </w:rPr>
          <w:t>实验部分</w:t>
        </w:r>
      </w:ins>
      <w:ins w:id="130" w:author="再来While" w:date="2022-02-11T16:50:11Z">
        <w:r>
          <w:rPr>
            <w:rFonts w:hint="eastAsia"/>
            <w:shd w:val="clear" w:color="auto" w:fill="FFFFFF"/>
            <w:lang w:val="en-US" w:eastAsia="zh-CN"/>
          </w:rPr>
          <w:t>。</w:t>
        </w:r>
      </w:ins>
    </w:p>
    <w:p>
      <w:pPr>
        <w:widowControl/>
        <w:tabs>
          <w:tab w:val="left" w:pos="720"/>
        </w:tabs>
        <w:ind w:firstLine="480" w:firstLineChars="200"/>
        <w:rPr>
          <w:rFonts w:hint="default" w:eastAsia="宋体"/>
          <w:shd w:val="clear" w:color="auto" w:fill="FFFFFF"/>
          <w:lang w:val="en-US" w:eastAsia="zh-CN"/>
        </w:rPr>
      </w:pPr>
      <w:r>
        <w:rPr>
          <w:rFonts w:hint="eastAsia" w:cs="微软雅黑"/>
          <w:shd w:val="clear" w:color="auto" w:fill="FFFFFF"/>
        </w:rPr>
        <w:t>⑤</w:t>
      </w:r>
      <w:r>
        <w:rPr>
          <w:rFonts w:hint="eastAsia"/>
          <w:shd w:val="clear" w:color="auto" w:fill="FFFFFF"/>
        </w:rPr>
        <w:t>其他值得扩展阅读的参考文献</w:t>
      </w:r>
      <w:ins w:id="131" w:author="再来While" w:date="2022-02-11T16:45:54Z">
        <w:r>
          <w:rPr>
            <w:rFonts w:hint="eastAsia"/>
            <w:shd w:val="clear" w:color="auto" w:fill="FFFFFF"/>
            <w:lang w:eastAsia="zh-CN"/>
          </w:rPr>
          <w:t>：</w:t>
        </w:r>
      </w:ins>
      <w:ins w:id="132" w:author="再来While" w:date="2022-02-11T16:46:13Z">
        <w:r>
          <w:rPr>
            <w:rFonts w:hint="eastAsia"/>
            <w:shd w:val="clear" w:color="auto" w:fill="FFFFFF"/>
            <w:lang w:val="en-US" w:eastAsia="zh-CN"/>
          </w:rPr>
          <w:t>在</w:t>
        </w:r>
      </w:ins>
      <w:ins w:id="133" w:author="再来While" w:date="2022-02-11T16:46:15Z">
        <w:r>
          <w:rPr>
            <w:rFonts w:hint="eastAsia"/>
            <w:shd w:val="clear" w:color="auto" w:fill="FFFFFF"/>
            <w:lang w:val="en-US" w:eastAsia="zh-CN"/>
          </w:rPr>
          <w:t>了解了</w:t>
        </w:r>
      </w:ins>
      <w:ins w:id="134" w:author="再来While" w:date="2022-02-11T16:46:16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135" w:author="再来While" w:date="2022-02-11T16:46:20Z">
        <w:r>
          <w:rPr>
            <w:rFonts w:hint="eastAsia"/>
            <w:shd w:val="clear" w:color="auto" w:fill="FFFFFF"/>
            <w:lang w:val="en-US" w:eastAsia="zh-CN"/>
          </w:rPr>
          <w:t>所属于</w:t>
        </w:r>
      </w:ins>
      <w:ins w:id="136" w:author="再来While" w:date="2022-02-11T16:46:21Z">
        <w:r>
          <w:rPr>
            <w:rFonts w:hint="eastAsia"/>
            <w:shd w:val="clear" w:color="auto" w:fill="FFFFFF"/>
            <w:lang w:val="en-US" w:eastAsia="zh-CN"/>
          </w:rPr>
          <w:t>哪个</w:t>
        </w:r>
      </w:ins>
      <w:ins w:id="137" w:author="再来While" w:date="2022-02-11T16:46:22Z">
        <w:r>
          <w:rPr>
            <w:rFonts w:hint="eastAsia"/>
            <w:shd w:val="clear" w:color="auto" w:fill="FFFFFF"/>
            <w:lang w:val="en-US" w:eastAsia="zh-CN"/>
          </w:rPr>
          <w:t>组</w:t>
        </w:r>
      </w:ins>
      <w:ins w:id="138" w:author="再来While" w:date="2022-02-11T16:46:23Z">
        <w:r>
          <w:rPr>
            <w:rFonts w:hint="eastAsia"/>
            <w:shd w:val="clear" w:color="auto" w:fill="FFFFFF"/>
            <w:lang w:val="en-US" w:eastAsia="zh-CN"/>
          </w:rPr>
          <w:t>后，</w:t>
        </w:r>
      </w:ins>
      <w:ins w:id="139" w:author="再来While" w:date="2022-02-11T16:46:24Z">
        <w:r>
          <w:rPr>
            <w:rFonts w:hint="eastAsia"/>
            <w:shd w:val="clear" w:color="auto" w:fill="FFFFFF"/>
            <w:lang w:val="en-US" w:eastAsia="zh-CN"/>
          </w:rPr>
          <w:t>可以</w:t>
        </w:r>
      </w:ins>
      <w:ins w:id="140" w:author="再来While" w:date="2022-02-11T16:46:25Z">
        <w:r>
          <w:rPr>
            <w:rFonts w:hint="eastAsia"/>
            <w:shd w:val="clear" w:color="auto" w:fill="FFFFFF"/>
            <w:lang w:val="en-US" w:eastAsia="zh-CN"/>
          </w:rPr>
          <w:t>对</w:t>
        </w:r>
      </w:ins>
      <w:ins w:id="141" w:author="再来While" w:date="2022-02-11T16:46:26Z">
        <w:r>
          <w:rPr>
            <w:rFonts w:hint="eastAsia"/>
            <w:shd w:val="clear" w:color="auto" w:fill="FFFFFF"/>
            <w:lang w:val="en-US" w:eastAsia="zh-CN"/>
          </w:rPr>
          <w:t>这个</w:t>
        </w:r>
      </w:ins>
      <w:ins w:id="142" w:author="再来While" w:date="2022-02-11T16:46:27Z">
        <w:r>
          <w:rPr>
            <w:rFonts w:hint="eastAsia"/>
            <w:shd w:val="clear" w:color="auto" w:fill="FFFFFF"/>
            <w:lang w:val="en-US" w:eastAsia="zh-CN"/>
          </w:rPr>
          <w:t>组</w:t>
        </w:r>
      </w:ins>
      <w:ins w:id="143" w:author="再来While" w:date="2022-02-11T16:47:31Z">
        <w:r>
          <w:rPr>
            <w:rFonts w:hint="eastAsia"/>
            <w:shd w:val="clear" w:color="auto" w:fill="FFFFFF"/>
            <w:lang w:val="en-US" w:eastAsia="zh-CN"/>
          </w:rPr>
          <w:t>的</w:t>
        </w:r>
      </w:ins>
      <w:ins w:id="144" w:author="再来While" w:date="2022-02-11T16:47:33Z">
        <w:r>
          <w:rPr>
            <w:rFonts w:hint="eastAsia"/>
            <w:shd w:val="clear" w:color="auto" w:fill="FFFFFF"/>
            <w:lang w:val="en-US" w:eastAsia="zh-CN"/>
          </w:rPr>
          <w:t>其他</w:t>
        </w:r>
      </w:ins>
      <w:ins w:id="145" w:author="再来While" w:date="2022-02-11T16:47:34Z">
        <w:r>
          <w:rPr>
            <w:rFonts w:hint="eastAsia"/>
            <w:shd w:val="clear" w:color="auto" w:fill="FFFFFF"/>
            <w:lang w:val="en-US" w:eastAsia="zh-CN"/>
          </w:rPr>
          <w:t>文章</w:t>
        </w:r>
      </w:ins>
      <w:ins w:id="146" w:author="再来While" w:date="2022-02-11T16:47:35Z">
        <w:r>
          <w:rPr>
            <w:rFonts w:hint="eastAsia"/>
            <w:shd w:val="clear" w:color="auto" w:fill="FFFFFF"/>
            <w:lang w:val="en-US" w:eastAsia="zh-CN"/>
          </w:rPr>
          <w:t>进行</w:t>
        </w:r>
      </w:ins>
      <w:ins w:id="147" w:author="再来While" w:date="2022-02-11T16:47:36Z">
        <w:r>
          <w:rPr>
            <w:rFonts w:hint="eastAsia"/>
            <w:shd w:val="clear" w:color="auto" w:fill="FFFFFF"/>
            <w:lang w:val="en-US" w:eastAsia="zh-CN"/>
          </w:rPr>
          <w:t>阅读。</w:t>
        </w:r>
      </w:ins>
      <w:ins w:id="148" w:author="再来While" w:date="2022-02-11T16:47:37Z">
        <w:r>
          <w:rPr>
            <w:rFonts w:hint="eastAsia"/>
            <w:shd w:val="clear" w:color="auto" w:fill="FFFFFF"/>
            <w:lang w:val="en-US" w:eastAsia="zh-CN"/>
          </w:rPr>
          <w:t>一个</w:t>
        </w:r>
      </w:ins>
      <w:ins w:id="149" w:author="再来While" w:date="2022-02-11T16:47:38Z">
        <w:r>
          <w:rPr>
            <w:rFonts w:hint="eastAsia"/>
            <w:shd w:val="clear" w:color="auto" w:fill="FFFFFF"/>
            <w:lang w:val="en-US" w:eastAsia="zh-CN"/>
          </w:rPr>
          <w:t>组</w:t>
        </w:r>
      </w:ins>
      <w:ins w:id="150" w:author="再来While" w:date="2022-02-11T16:47:41Z">
        <w:r>
          <w:rPr>
            <w:rFonts w:hint="eastAsia"/>
            <w:shd w:val="clear" w:color="auto" w:fill="FFFFFF"/>
            <w:lang w:val="en-US" w:eastAsia="zh-CN"/>
          </w:rPr>
          <w:t>一般</w:t>
        </w:r>
      </w:ins>
      <w:ins w:id="151" w:author="再来While" w:date="2022-02-11T16:47:42Z">
        <w:r>
          <w:rPr>
            <w:rFonts w:hint="eastAsia"/>
            <w:shd w:val="clear" w:color="auto" w:fill="FFFFFF"/>
            <w:lang w:val="en-US" w:eastAsia="zh-CN"/>
          </w:rPr>
          <w:t>会有</w:t>
        </w:r>
      </w:ins>
      <w:ins w:id="152" w:author="再来While" w:date="2022-02-11T16:47:43Z">
        <w:r>
          <w:rPr>
            <w:rFonts w:hint="eastAsia"/>
            <w:shd w:val="clear" w:color="auto" w:fill="FFFFFF"/>
            <w:lang w:val="en-US" w:eastAsia="zh-CN"/>
          </w:rPr>
          <w:t>特定的</w:t>
        </w:r>
      </w:ins>
      <w:ins w:id="153" w:author="再来While" w:date="2022-02-11T16:47:44Z">
        <w:r>
          <w:rPr>
            <w:rFonts w:hint="eastAsia"/>
            <w:shd w:val="clear" w:color="auto" w:fill="FFFFFF"/>
            <w:lang w:val="en-US" w:eastAsia="zh-CN"/>
          </w:rPr>
          <w:t>几个</w:t>
        </w:r>
      </w:ins>
      <w:ins w:id="154" w:author="再来While" w:date="2022-02-11T16:47:45Z">
        <w:r>
          <w:rPr>
            <w:rFonts w:hint="eastAsia"/>
            <w:shd w:val="clear" w:color="auto" w:fill="FFFFFF"/>
            <w:lang w:val="en-US" w:eastAsia="zh-CN"/>
          </w:rPr>
          <w:t>研究</w:t>
        </w:r>
      </w:ins>
      <w:ins w:id="155" w:author="再来While" w:date="2022-02-11T16:47:46Z">
        <w:r>
          <w:rPr>
            <w:rFonts w:hint="eastAsia"/>
            <w:shd w:val="clear" w:color="auto" w:fill="FFFFFF"/>
            <w:lang w:val="en-US" w:eastAsia="zh-CN"/>
          </w:rPr>
          <w:t>领域</w:t>
        </w:r>
      </w:ins>
      <w:ins w:id="156" w:author="再来While" w:date="2022-02-11T16:47:47Z">
        <w:r>
          <w:rPr>
            <w:rFonts w:hint="eastAsia"/>
            <w:shd w:val="clear" w:color="auto" w:fill="FFFFFF"/>
            <w:lang w:val="en-US" w:eastAsia="zh-CN"/>
          </w:rPr>
          <w:t>和</w:t>
        </w:r>
      </w:ins>
      <w:ins w:id="157" w:author="再来While" w:date="2022-02-11T16:47:49Z">
        <w:r>
          <w:rPr>
            <w:rFonts w:hint="eastAsia"/>
            <w:shd w:val="clear" w:color="auto" w:fill="FFFFFF"/>
            <w:lang w:val="en-US" w:eastAsia="zh-CN"/>
          </w:rPr>
          <w:t>研究问题，</w:t>
        </w:r>
      </w:ins>
      <w:ins w:id="158" w:author="再来While" w:date="2022-02-11T16:47:50Z">
        <w:r>
          <w:rPr>
            <w:rFonts w:hint="eastAsia"/>
            <w:shd w:val="clear" w:color="auto" w:fill="FFFFFF"/>
            <w:lang w:val="en-US" w:eastAsia="zh-CN"/>
          </w:rPr>
          <w:t>往往</w:t>
        </w:r>
      </w:ins>
      <w:ins w:id="159" w:author="再来While" w:date="2022-02-11T16:47:51Z">
        <w:r>
          <w:rPr>
            <w:rFonts w:hint="eastAsia"/>
            <w:shd w:val="clear" w:color="auto" w:fill="FFFFFF"/>
            <w:lang w:val="en-US" w:eastAsia="zh-CN"/>
          </w:rPr>
          <w:t>会</w:t>
        </w:r>
      </w:ins>
      <w:ins w:id="160" w:author="再来While" w:date="2022-02-11T16:47:52Z">
        <w:r>
          <w:rPr>
            <w:rFonts w:hint="eastAsia"/>
            <w:shd w:val="clear" w:color="auto" w:fill="FFFFFF"/>
            <w:lang w:val="en-US" w:eastAsia="zh-CN"/>
          </w:rPr>
          <w:t>对</w:t>
        </w:r>
      </w:ins>
      <w:ins w:id="161" w:author="再来While" w:date="2022-02-11T16:47:54Z">
        <w:r>
          <w:rPr>
            <w:rFonts w:hint="eastAsia"/>
            <w:shd w:val="clear" w:color="auto" w:fill="FFFFFF"/>
            <w:lang w:val="en-US" w:eastAsia="zh-CN"/>
          </w:rPr>
          <w:t>某一领域</w:t>
        </w:r>
      </w:ins>
      <w:ins w:id="162" w:author="再来While" w:date="2022-02-11T16:47:55Z">
        <w:r>
          <w:rPr>
            <w:rFonts w:hint="eastAsia"/>
            <w:shd w:val="clear" w:color="auto" w:fill="FFFFFF"/>
            <w:lang w:val="en-US" w:eastAsia="zh-CN"/>
          </w:rPr>
          <w:t>进行</w:t>
        </w:r>
      </w:ins>
      <w:ins w:id="163" w:author="再来While" w:date="2022-02-11T16:47:56Z">
        <w:r>
          <w:rPr>
            <w:rFonts w:hint="eastAsia"/>
            <w:shd w:val="clear" w:color="auto" w:fill="FFFFFF"/>
            <w:lang w:val="en-US" w:eastAsia="zh-CN"/>
          </w:rPr>
          <w:t>持续</w:t>
        </w:r>
      </w:ins>
      <w:ins w:id="164" w:author="再来While" w:date="2022-02-11T16:47:57Z">
        <w:r>
          <w:rPr>
            <w:rFonts w:hint="eastAsia"/>
            <w:shd w:val="clear" w:color="auto" w:fill="FFFFFF"/>
            <w:lang w:val="en-US" w:eastAsia="zh-CN"/>
          </w:rPr>
          <w:t>研究</w:t>
        </w:r>
      </w:ins>
      <w:ins w:id="165" w:author="再来While" w:date="2022-02-11T16:48:14Z">
        <w:r>
          <w:rPr>
            <w:rFonts w:hint="eastAsia"/>
            <w:shd w:val="clear" w:color="auto" w:fill="FFFFFF"/>
            <w:lang w:val="en-US" w:eastAsia="zh-CN"/>
          </w:rPr>
          <w:t>，</w:t>
        </w:r>
      </w:ins>
      <w:ins w:id="166" w:author="再来While" w:date="2022-02-11T16:48:15Z">
        <w:r>
          <w:rPr>
            <w:rFonts w:hint="eastAsia"/>
            <w:shd w:val="clear" w:color="auto" w:fill="FFFFFF"/>
            <w:lang w:val="en-US" w:eastAsia="zh-CN"/>
          </w:rPr>
          <w:t>因此</w:t>
        </w:r>
      </w:ins>
      <w:ins w:id="167" w:author="再来While" w:date="2022-02-11T16:48:17Z">
        <w:r>
          <w:rPr>
            <w:rFonts w:hint="eastAsia"/>
            <w:shd w:val="clear" w:color="auto" w:fill="FFFFFF"/>
            <w:lang w:val="en-US" w:eastAsia="zh-CN"/>
          </w:rPr>
          <w:t>可以</w:t>
        </w:r>
      </w:ins>
      <w:ins w:id="168" w:author="再来While" w:date="2022-02-11T16:48:23Z">
        <w:r>
          <w:rPr>
            <w:rFonts w:hint="eastAsia"/>
            <w:shd w:val="clear" w:color="auto" w:fill="FFFFFF"/>
            <w:lang w:val="en-US" w:eastAsia="zh-CN"/>
          </w:rPr>
          <w:t>去</w:t>
        </w:r>
      </w:ins>
      <w:ins w:id="169" w:author="再来While" w:date="2022-02-11T16:48:25Z">
        <w:r>
          <w:rPr>
            <w:rFonts w:hint="eastAsia"/>
            <w:shd w:val="clear" w:color="auto" w:fill="FFFFFF"/>
            <w:lang w:val="en-US" w:eastAsia="zh-CN"/>
          </w:rPr>
          <w:t>扩展</w:t>
        </w:r>
      </w:ins>
      <w:ins w:id="170" w:author="再来While" w:date="2022-02-11T16:48:26Z">
        <w:r>
          <w:rPr>
            <w:rFonts w:hint="eastAsia"/>
            <w:shd w:val="clear" w:color="auto" w:fill="FFFFFF"/>
            <w:lang w:val="en-US" w:eastAsia="zh-CN"/>
          </w:rPr>
          <w:t>阅读</w:t>
        </w:r>
      </w:ins>
      <w:ins w:id="171" w:author="再来While" w:date="2022-02-11T16:48:27Z">
        <w:r>
          <w:rPr>
            <w:rFonts w:hint="eastAsia"/>
            <w:shd w:val="clear" w:color="auto" w:fill="FFFFFF"/>
            <w:lang w:val="en-US" w:eastAsia="zh-CN"/>
          </w:rPr>
          <w:t>该</w:t>
        </w:r>
      </w:ins>
      <w:ins w:id="172" w:author="再来While" w:date="2022-02-11T16:48:28Z">
        <w:r>
          <w:rPr>
            <w:rFonts w:hint="eastAsia"/>
            <w:shd w:val="clear" w:color="auto" w:fill="FFFFFF"/>
            <w:lang w:val="en-US" w:eastAsia="zh-CN"/>
          </w:rPr>
          <w:t>组的</w:t>
        </w:r>
      </w:ins>
      <w:ins w:id="173" w:author="再来While" w:date="2022-02-11T16:48:29Z">
        <w:r>
          <w:rPr>
            <w:rFonts w:hint="eastAsia"/>
            <w:shd w:val="clear" w:color="auto" w:fill="FFFFFF"/>
            <w:lang w:val="en-US" w:eastAsia="zh-CN"/>
          </w:rPr>
          <w:t>其他</w:t>
        </w:r>
      </w:ins>
      <w:ins w:id="174" w:author="再来While" w:date="2022-02-11T16:48:30Z">
        <w:r>
          <w:rPr>
            <w:rFonts w:hint="eastAsia"/>
            <w:shd w:val="clear" w:color="auto" w:fill="FFFFFF"/>
            <w:lang w:val="en-US" w:eastAsia="zh-CN"/>
          </w:rPr>
          <w:t>论文。</w:t>
        </w:r>
      </w:ins>
      <w:ins w:id="175" w:author="再来While" w:date="2022-02-11T16:48:31Z">
        <w:r>
          <w:rPr>
            <w:rFonts w:hint="eastAsia"/>
            <w:shd w:val="clear" w:color="auto" w:fill="FFFFFF"/>
            <w:lang w:val="en-US" w:eastAsia="zh-CN"/>
          </w:rPr>
          <w:t>同时</w:t>
        </w:r>
      </w:ins>
      <w:ins w:id="176" w:author="再来While" w:date="2022-02-11T16:48:32Z">
        <w:r>
          <w:rPr>
            <w:rFonts w:hint="eastAsia"/>
            <w:shd w:val="clear" w:color="auto" w:fill="FFFFFF"/>
            <w:lang w:val="en-US" w:eastAsia="zh-CN"/>
          </w:rPr>
          <w:t>可以</w:t>
        </w:r>
      </w:ins>
      <w:ins w:id="177" w:author="再来While" w:date="2022-02-11T16:48:33Z">
        <w:r>
          <w:rPr>
            <w:rFonts w:hint="eastAsia"/>
            <w:shd w:val="clear" w:color="auto" w:fill="FFFFFF"/>
            <w:lang w:val="en-US" w:eastAsia="zh-CN"/>
          </w:rPr>
          <w:t>对</w:t>
        </w:r>
      </w:ins>
      <w:ins w:id="178" w:author="再来While" w:date="2022-02-11T16:48:36Z">
        <w:r>
          <w:rPr>
            <w:rFonts w:hint="eastAsia"/>
            <w:shd w:val="clear" w:color="auto" w:fill="FFFFFF"/>
            <w:lang w:val="en-US" w:eastAsia="zh-CN"/>
          </w:rPr>
          <w:t>这篇</w:t>
        </w:r>
      </w:ins>
      <w:ins w:id="179" w:author="再来While" w:date="2022-02-11T16:48:37Z">
        <w:r>
          <w:rPr>
            <w:rFonts w:hint="eastAsia"/>
            <w:shd w:val="clear" w:color="auto" w:fill="FFFFFF"/>
            <w:lang w:val="en-US" w:eastAsia="zh-CN"/>
          </w:rPr>
          <w:t>论文的</w:t>
        </w:r>
      </w:ins>
      <w:ins w:id="180" w:author="再来While" w:date="2022-02-11T16:48:39Z">
        <w:r>
          <w:rPr>
            <w:rFonts w:hint="eastAsia"/>
            <w:shd w:val="clear" w:color="auto" w:fill="FFFFFF"/>
            <w:lang w:val="en-US" w:eastAsia="zh-CN"/>
          </w:rPr>
          <w:t>引用</w:t>
        </w:r>
      </w:ins>
      <w:ins w:id="181" w:author="再来While" w:date="2022-02-11T16:48:40Z">
        <w:r>
          <w:rPr>
            <w:rFonts w:hint="eastAsia"/>
            <w:shd w:val="clear" w:color="auto" w:fill="FFFFFF"/>
            <w:lang w:val="en-US" w:eastAsia="zh-CN"/>
          </w:rPr>
          <w:t>文献和</w:t>
        </w:r>
      </w:ins>
      <w:ins w:id="182" w:author="再来While" w:date="2022-02-11T16:48:43Z">
        <w:r>
          <w:rPr>
            <w:rFonts w:hint="eastAsia"/>
            <w:shd w:val="clear" w:color="auto" w:fill="FFFFFF"/>
            <w:lang w:val="en-US" w:eastAsia="zh-CN"/>
          </w:rPr>
          <w:t>引用</w:t>
        </w:r>
      </w:ins>
      <w:ins w:id="183" w:author="再来While" w:date="2022-02-11T16:48:44Z">
        <w:r>
          <w:rPr>
            <w:rFonts w:hint="eastAsia"/>
            <w:shd w:val="clear" w:color="auto" w:fill="FFFFFF"/>
            <w:lang w:val="en-US" w:eastAsia="zh-CN"/>
          </w:rPr>
          <w:t>这篇</w:t>
        </w:r>
      </w:ins>
      <w:ins w:id="184" w:author="再来While" w:date="2022-02-11T16:48:46Z">
        <w:r>
          <w:rPr>
            <w:rFonts w:hint="eastAsia"/>
            <w:shd w:val="clear" w:color="auto" w:fill="FFFFFF"/>
            <w:lang w:val="en-US" w:eastAsia="zh-CN"/>
          </w:rPr>
          <w:t>论文的</w:t>
        </w:r>
      </w:ins>
      <w:ins w:id="185" w:author="再来While" w:date="2022-02-11T16:48:47Z">
        <w:r>
          <w:rPr>
            <w:rFonts w:hint="eastAsia"/>
            <w:shd w:val="clear" w:color="auto" w:fill="FFFFFF"/>
            <w:lang w:val="en-US" w:eastAsia="zh-CN"/>
          </w:rPr>
          <w:t>文献</w:t>
        </w:r>
      </w:ins>
      <w:ins w:id="186" w:author="再来While" w:date="2022-02-11T16:48:48Z">
        <w:r>
          <w:rPr>
            <w:rFonts w:hint="eastAsia"/>
            <w:shd w:val="clear" w:color="auto" w:fill="FFFFFF"/>
            <w:lang w:val="en-US" w:eastAsia="zh-CN"/>
          </w:rPr>
          <w:t>进行</w:t>
        </w:r>
      </w:ins>
      <w:ins w:id="187" w:author="再来While" w:date="2022-02-11T16:48:52Z">
        <w:r>
          <w:rPr>
            <w:rFonts w:hint="eastAsia"/>
            <w:shd w:val="clear" w:color="auto" w:fill="FFFFFF"/>
            <w:lang w:val="en-US" w:eastAsia="zh-CN"/>
          </w:rPr>
          <w:t>扩展阅读</w:t>
        </w:r>
      </w:ins>
      <w:ins w:id="188" w:author="再来While" w:date="2022-02-11T16:48:53Z">
        <w:r>
          <w:rPr>
            <w:rFonts w:hint="eastAsia"/>
            <w:shd w:val="clear" w:color="auto" w:fill="FFFFFF"/>
            <w:lang w:val="en-US" w:eastAsia="zh-CN"/>
          </w:rPr>
          <w:t>。</w:t>
        </w:r>
      </w:ins>
    </w:p>
    <w:p>
      <w:pPr>
        <w:rPr>
          <w:lang w:eastAsia="zh-Hans"/>
        </w:rPr>
      </w:pPr>
      <w:r>
        <w:rPr>
          <w:rFonts w:hint="eastAsia"/>
          <w:b/>
          <w:bCs/>
        </w:rPr>
        <w:t>（4）文献笔记的记录方式</w:t>
      </w:r>
    </w:p>
    <w:p>
      <w:pPr>
        <w:pStyle w:val="8"/>
        <w:rPr>
          <w:lang w:eastAsia="zh-Hans"/>
        </w:rPr>
      </w:pPr>
      <w:r>
        <w:rPr>
          <w:rFonts w:hint="eastAsia"/>
          <w:lang w:eastAsia="zh-Hans"/>
        </w:rPr>
        <w:t>对于单篇文章的阅读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可以用</w:t>
      </w:r>
      <w:r>
        <w:rPr>
          <w:lang w:eastAsia="zh-Hans"/>
        </w:rPr>
        <w:t>O</w:t>
      </w:r>
      <w:r>
        <w:rPr>
          <w:rFonts w:hint="eastAsia"/>
          <w:lang w:eastAsia="zh-Hans"/>
        </w:rPr>
        <w:t>nenote</w:t>
      </w:r>
      <w:r>
        <w:rPr>
          <w:lang w:eastAsia="zh-Hans"/>
        </w:rPr>
        <w:t>、M</w:t>
      </w:r>
      <w:r>
        <w:rPr>
          <w:rFonts w:hint="eastAsia"/>
          <w:lang w:eastAsia="zh-Hans"/>
        </w:rPr>
        <w:t>arginnote等方便文献阅读和记笔记的软件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用不同颜色标记出不同类别的重要内容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比如分别标注作者的主要观点句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重要的实验结论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需要拓展阅读参考文献的部分等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可以在不同颜色标记的地方添加标签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方便通过标签快速查找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在阅读过程中应注意批注文章脉络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给自己的启发等内容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以便后续查阅</w:t>
      </w:r>
      <w:r>
        <w:rPr>
          <w:lang w:eastAsia="zh-Hans"/>
        </w:rPr>
        <w:t>。M</w:t>
      </w:r>
      <w:r>
        <w:rPr>
          <w:rFonts w:hint="eastAsia"/>
          <w:lang w:eastAsia="zh-Hans"/>
        </w:rPr>
        <w:t>arginnote还可自动根据荧光标记和批注生成思维导图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能更清晰的展示文章的框架</w:t>
      </w:r>
      <w:r>
        <w:rPr>
          <w:lang w:eastAsia="zh-Hans"/>
        </w:rPr>
        <w:t>。</w:t>
      </w:r>
    </w:p>
    <w:p>
      <w:pPr>
        <w:pStyle w:val="8"/>
        <w:rPr>
          <w:lang w:eastAsia="zh-Hans"/>
        </w:rPr>
      </w:pPr>
      <w:r>
        <w:rPr>
          <w:rFonts w:hint="eastAsia"/>
          <w:lang w:eastAsia="zh-Hans"/>
        </w:rPr>
        <w:t>对于多篇文章的信息整理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</w:t>
      </w:r>
      <w:r>
        <w:rPr>
          <w:rFonts w:hint="eastAsia"/>
        </w:rPr>
        <w:t>Excel</w:t>
      </w:r>
      <w:r>
        <w:t>、</w:t>
      </w:r>
      <w:r>
        <w:rPr>
          <w:rFonts w:hint="eastAsia"/>
        </w:rPr>
        <w:t>Word</w:t>
      </w:r>
      <w:r>
        <w:t>、</w:t>
      </w:r>
      <w:r>
        <w:rPr>
          <w:rFonts w:hint="eastAsia"/>
        </w:rPr>
        <w:t>Markdown</w:t>
      </w:r>
      <w:r>
        <w:rPr>
          <w:rFonts w:hint="eastAsia"/>
          <w:lang w:eastAsia="zh-Hans"/>
        </w:rPr>
        <w:t>或其它软件进行整理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重要的是要对需要的内容进行完整准确的整理</w:t>
      </w:r>
      <w:r>
        <w:rPr>
          <w:lang w:eastAsia="zh-Hans"/>
        </w:rPr>
        <w:t>。</w:t>
      </w:r>
    </w:p>
    <w:p>
      <w:pPr>
        <w:pStyle w:val="8"/>
      </w:pPr>
      <w:r>
        <w:rPr>
          <w:rFonts w:hint="eastAsia"/>
        </w:rPr>
        <w:t>①Excel/Word</w:t>
      </w:r>
    </w:p>
    <w:p>
      <w:pPr>
        <w:widowControl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新建一个Excel/word表格，表格第一行输入表头，</w:t>
      </w:r>
      <w:r>
        <w:rPr>
          <w:rFonts w:hint="eastAsia"/>
          <w:shd w:val="clear" w:color="auto" w:fill="FFFFFF"/>
          <w:lang w:eastAsia="zh-Hans"/>
        </w:rPr>
        <w:t>表头内容按自己的需求进行列举</w:t>
      </w:r>
      <w:r>
        <w:rPr>
          <w:shd w:val="clear" w:color="auto" w:fill="FFFFFF"/>
          <w:lang w:eastAsia="zh-Hans"/>
        </w:rPr>
        <w:t>，</w:t>
      </w:r>
      <w:r>
        <w:rPr>
          <w:rFonts w:hint="eastAsia"/>
          <w:shd w:val="clear" w:color="auto" w:fill="FFFFFF"/>
          <w:lang w:eastAsia="zh-Hans"/>
        </w:rPr>
        <w:t>比如</w:t>
      </w:r>
      <w:r>
        <w:rPr>
          <w:rFonts w:hint="eastAsia"/>
          <w:shd w:val="clear" w:color="auto" w:fill="FFFFFF"/>
        </w:rPr>
        <w:t>包括：年份、题目、作者、研究内容、实验方法、研究结论、不足、启发/收获、重要图表等进行记录。每次看完文献之后就进行总结概括，可以把这当作检验自己是否看懂一篇文献的工具。在工作簿底部还可以建立多个工作表（Sheet1、Sheet2），标记不同的颜色以进行分类。备注：在需要检索时，调出检索框（Ctrl+F）进行关键词检索，搭建自己的文献库。</w:t>
      </w:r>
    </w:p>
    <w:p>
      <w:pPr>
        <w:widowControl/>
        <w:ind w:firstLine="420"/>
        <w:rPr>
          <w:shd w:val="clear" w:color="auto" w:fill="FFFFFF"/>
        </w:rPr>
      </w:pPr>
      <w:r>
        <w:rPr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137160</wp:posOffset>
            </wp:positionV>
            <wp:extent cx="3945255" cy="2588895"/>
            <wp:effectExtent l="0" t="0" r="17145" b="1905"/>
            <wp:wrapNone/>
            <wp:docPr id="31" name="图片 31" descr="截屏2022-02-01 下午10.3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屏2022-02-01 下午10.34.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ind w:firstLine="420"/>
        <w:rPr>
          <w:shd w:val="clear" w:color="auto" w:fill="FFFFFF"/>
        </w:rPr>
      </w:pPr>
    </w:p>
    <w:p>
      <w:pPr>
        <w:widowControl/>
        <w:spacing w:line="240" w:lineRule="auto"/>
        <w:jc w:val="center"/>
        <w:rPr>
          <w:sz w:val="18"/>
          <w:szCs w:val="18"/>
        </w:rPr>
      </w:pPr>
      <w:commentRangeStart w:id="1"/>
      <w:r>
        <w:rPr>
          <w:sz w:val="18"/>
          <w:szCs w:val="18"/>
        </w:rPr>
        <w:t>图4-9</w:t>
      </w:r>
      <w:r>
        <w:rPr>
          <w:rFonts w:hint="eastAsia"/>
          <w:sz w:val="18"/>
          <w:szCs w:val="18"/>
        </w:rPr>
        <w:t xml:space="preserve"> Excel文献笔记</w:t>
      </w:r>
      <w:r>
        <w:rPr>
          <w:rFonts w:hint="eastAsia"/>
          <w:sz w:val="18"/>
          <w:szCs w:val="18"/>
          <w:lang w:eastAsia="zh-Hans"/>
        </w:rPr>
        <w:t>示例</w:t>
      </w:r>
      <w:commentRangeEnd w:id="1"/>
      <w:r>
        <w:rPr>
          <w:rStyle w:val="7"/>
        </w:rPr>
        <w:commentReference w:id="1"/>
      </w:r>
    </w:p>
    <w:p>
      <w:pPr>
        <w:widowControl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473065" cy="2573655"/>
            <wp:effectExtent l="0" t="0" r="13335" b="17145"/>
            <wp:docPr id="3" name="图片 3" descr="截屏2022-02-01 下午10.5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2-01 下午10.56.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图4-10 </w:t>
      </w:r>
      <w:r>
        <w:rPr>
          <w:rFonts w:hint="eastAsia"/>
          <w:sz w:val="18"/>
          <w:szCs w:val="18"/>
        </w:rPr>
        <w:t xml:space="preserve"> Excel文献笔记示例</w:t>
      </w:r>
    </w:p>
    <w:p>
      <w:pPr>
        <w:pStyle w:val="8"/>
      </w:pPr>
      <w:r>
        <w:rPr>
          <w:rFonts w:hint="eastAsia"/>
        </w:rPr>
        <w:t>②Markdown</w:t>
      </w:r>
    </w:p>
    <w:p>
      <w:pPr>
        <w:widowControl/>
        <w:ind w:firstLine="480" w:firstLineChars="200"/>
      </w:pPr>
      <w:r>
        <w:rPr>
          <w:rFonts w:hint="eastAsia"/>
        </w:rPr>
        <w:t>在任意一个支持markdown语法的平台都可以并行记笔记，举例：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 {Title}（文章标题）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{Year}, {Authors}, {Journal Name}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{引用格式}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Summary</w:t>
      </w:r>
    </w:p>
    <w:p>
      <w:pPr>
        <w:pStyle w:val="4"/>
        <w:widowControl/>
        <w:shd w:val="clear" w:color="auto" w:fill="FFFFFF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写完笔记之后最后再填，概述文章的内容，以后查阅笔记的时候可先看这一段。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Research Objective(s)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作者的研究目标是什么？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Background / Problem Statement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作者需要解决的问题是什么？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Method(s)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作者解决问题的方法/算法是什么？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Evaluation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作者如何评估自己的方法？实验设置是什么样的？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Conclusion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作者给出了哪些结论？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Notes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不在以上列表中，但需要特别记录的笔记。</w:t>
      </w:r>
    </w:p>
    <w:p>
      <w:pPr>
        <w:pStyle w:val="4"/>
        <w:widowControl/>
        <w:shd w:val="clear" w:color="auto" w:fill="FFFFFF"/>
        <w:rPr>
          <w:rFonts w:ascii="宋体" w:hAnsi="宋体"/>
        </w:rPr>
      </w:pPr>
      <w:r>
        <w:rPr>
          <w:rFonts w:hint="eastAsia" w:ascii="宋体" w:hAnsi="宋体"/>
          <w:b/>
          <w:shd w:val="clear" w:color="auto" w:fill="FFFFFF"/>
        </w:rPr>
        <w:t>## References</w:t>
      </w:r>
    </w:p>
    <w:p>
      <w:pPr>
        <w:pStyle w:val="4"/>
        <w:widowControl/>
        <w:shd w:val="clear" w:color="auto" w:fill="FFFFFF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列出相关性高的文献，以便之后可以继续跟进下去。</w:t>
      </w:r>
    </w:p>
    <w:p>
      <w:pPr>
        <w:pStyle w:val="4"/>
        <w:widowControl/>
        <w:shd w:val="clear" w:color="auto" w:fill="FFFFFF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备注：结合markdown平台的“大纲”功能更高效。</w:t>
      </w: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79375</wp:posOffset>
            </wp:positionV>
            <wp:extent cx="4152900" cy="1943100"/>
            <wp:effectExtent l="0" t="0" r="12700" b="12700"/>
            <wp:wrapNone/>
            <wp:docPr id="10" name="图片 10" descr="markdown文献笔记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rkdown文献笔记_0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101" cy="194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jc w:val="center"/>
        <w:rPr>
          <w:rFonts w:ascii="宋体" w:hAnsi="宋体"/>
          <w:sz w:val="18"/>
          <w:szCs w:val="18"/>
        </w:rPr>
      </w:pPr>
    </w:p>
    <w:p>
      <w:pPr>
        <w:pStyle w:val="4"/>
        <w:widowControl/>
        <w:shd w:val="clear" w:color="auto" w:fill="FFFFFF"/>
        <w:ind w:firstLine="360" w:firstLineChars="20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图4-10</w:t>
      </w:r>
      <w:r>
        <w:rPr>
          <w:rFonts w:hint="eastAsia" w:ascii="宋体" w:hAnsi="宋体"/>
          <w:sz w:val="18"/>
          <w:szCs w:val="18"/>
        </w:rPr>
        <w:t xml:space="preserve"> Markdown文献笔记示例</w:t>
      </w:r>
    </w:p>
    <w:p>
      <w:pPr>
        <w:pStyle w:val="4"/>
        <w:widowControl/>
        <w:shd w:val="clear" w:color="auto" w:fill="FFFFFF"/>
        <w:ind w:firstLine="480" w:firstLineChars="200"/>
      </w:pPr>
      <w:r>
        <w:rPr>
          <w:rFonts w:hint="eastAsia" w:ascii="宋体" w:hAnsi="宋体"/>
          <w:shd w:val="clear" w:color="auto" w:fill="FFFFFF"/>
        </w:rPr>
        <w:t>以上两种方法以及其他优秀笔记法，包括本书前面介绍的记笔记相关资料均可参考，适合自己的就是最好的。</w:t>
      </w:r>
    </w:p>
    <w:p>
      <w:pPr>
        <w:rPr>
          <w:ins w:id="189" w:author="再来While" w:date="2022-02-11T16:18:48Z"/>
          <w:rFonts w:hint="eastAsia"/>
          <w:lang w:val="en-US" w:eastAsia="zh-CN"/>
        </w:rPr>
      </w:pPr>
      <w:ins w:id="190" w:author="再来While" w:date="2022-02-11T16:18:42Z">
        <w:r>
          <w:rPr>
            <w:rFonts w:hint="eastAsia"/>
            <w:lang w:val="en-US" w:eastAsia="zh-CN"/>
          </w:rPr>
          <w:t>一些</w:t>
        </w:r>
      </w:ins>
      <w:ins w:id="191" w:author="再来While" w:date="2022-02-11T16:18:43Z">
        <w:r>
          <w:rPr>
            <w:rFonts w:hint="eastAsia"/>
            <w:lang w:val="en-US" w:eastAsia="zh-CN"/>
          </w:rPr>
          <w:t>常用</w:t>
        </w:r>
      </w:ins>
      <w:ins w:id="192" w:author="再来While" w:date="2022-02-11T16:18:44Z">
        <w:r>
          <w:rPr>
            <w:rFonts w:hint="eastAsia"/>
            <w:lang w:val="en-US" w:eastAsia="zh-CN"/>
          </w:rPr>
          <w:t>的</w:t>
        </w:r>
      </w:ins>
      <w:ins w:id="193" w:author="再来While" w:date="2022-02-11T16:18:45Z">
        <w:r>
          <w:rPr>
            <w:rFonts w:hint="eastAsia"/>
            <w:lang w:val="en-US" w:eastAsia="zh-CN"/>
          </w:rPr>
          <w:t>文献</w:t>
        </w:r>
      </w:ins>
      <w:ins w:id="194" w:author="再来While" w:date="2022-02-11T16:18:46Z">
        <w:r>
          <w:rPr>
            <w:rFonts w:hint="eastAsia"/>
            <w:lang w:val="en-US" w:eastAsia="zh-CN"/>
          </w:rPr>
          <w:t>管理</w:t>
        </w:r>
      </w:ins>
      <w:ins w:id="195" w:author="再来While" w:date="2022-02-11T16:18:47Z">
        <w:r>
          <w:rPr>
            <w:rFonts w:hint="eastAsia"/>
            <w:lang w:val="en-US" w:eastAsia="zh-CN"/>
          </w:rPr>
          <w:t>软件</w:t>
        </w:r>
      </w:ins>
      <w:ins w:id="196" w:author="再来While" w:date="2022-02-11T16:18:48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197" w:author="再来While" w:date="2022-02-11T16:26:55Z"/>
          <w:rFonts w:hint="eastAsia"/>
          <w:lang w:val="en-US" w:eastAsia="zh-CN"/>
        </w:rPr>
      </w:pPr>
      <w:ins w:id="198" w:author="再来While" w:date="2022-02-11T16:25:14Z">
        <w:r>
          <w:rPr>
            <w:rFonts w:hint="eastAsia"/>
            <w:lang w:val="en-US" w:eastAsia="zh-CN"/>
          </w:rPr>
          <w:t>在</w:t>
        </w:r>
      </w:ins>
      <w:ins w:id="199" w:author="再来While" w:date="2022-02-11T16:25:15Z">
        <w:r>
          <w:rPr>
            <w:rFonts w:hint="eastAsia"/>
            <w:lang w:val="en-US" w:eastAsia="zh-CN"/>
          </w:rPr>
          <w:t>广泛</w:t>
        </w:r>
      </w:ins>
      <w:ins w:id="200" w:author="再来While" w:date="2022-02-11T16:25:16Z">
        <w:r>
          <w:rPr>
            <w:rFonts w:hint="eastAsia"/>
            <w:lang w:val="en-US" w:eastAsia="zh-CN"/>
          </w:rPr>
          <w:t>阅读</w:t>
        </w:r>
      </w:ins>
      <w:ins w:id="201" w:author="再来While" w:date="2022-02-11T16:25:17Z">
        <w:r>
          <w:rPr>
            <w:rFonts w:hint="eastAsia"/>
            <w:lang w:val="en-US" w:eastAsia="zh-CN"/>
          </w:rPr>
          <w:t>文献</w:t>
        </w:r>
      </w:ins>
      <w:ins w:id="202" w:author="再来While" w:date="2022-02-11T16:25:18Z">
        <w:r>
          <w:rPr>
            <w:rFonts w:hint="eastAsia"/>
            <w:lang w:val="en-US" w:eastAsia="zh-CN"/>
          </w:rPr>
          <w:t>和</w:t>
        </w:r>
      </w:ins>
      <w:ins w:id="203" w:author="再来While" w:date="2022-02-11T16:25:19Z">
        <w:r>
          <w:rPr>
            <w:rFonts w:hint="eastAsia"/>
            <w:lang w:val="en-US" w:eastAsia="zh-CN"/>
          </w:rPr>
          <w:t>记录</w:t>
        </w:r>
      </w:ins>
      <w:ins w:id="204" w:author="再来While" w:date="2022-02-11T16:25:20Z">
        <w:r>
          <w:rPr>
            <w:rFonts w:hint="eastAsia"/>
            <w:lang w:val="en-US" w:eastAsia="zh-CN"/>
          </w:rPr>
          <w:t>文献笔记</w:t>
        </w:r>
      </w:ins>
      <w:ins w:id="205" w:author="再来While" w:date="2022-02-11T16:25:21Z">
        <w:r>
          <w:rPr>
            <w:rFonts w:hint="eastAsia"/>
            <w:lang w:val="en-US" w:eastAsia="zh-CN"/>
          </w:rPr>
          <w:t>的</w:t>
        </w:r>
      </w:ins>
      <w:ins w:id="206" w:author="再来While" w:date="2022-02-11T16:25:22Z">
        <w:r>
          <w:rPr>
            <w:rFonts w:hint="eastAsia"/>
            <w:lang w:val="en-US" w:eastAsia="zh-CN"/>
          </w:rPr>
          <w:t>时候</w:t>
        </w:r>
      </w:ins>
      <w:ins w:id="207" w:author="再来While" w:date="2022-02-11T16:25:27Z">
        <w:r>
          <w:rPr>
            <w:rFonts w:hint="eastAsia"/>
            <w:lang w:val="en-US" w:eastAsia="zh-CN"/>
          </w:rPr>
          <w:t>，</w:t>
        </w:r>
      </w:ins>
      <w:ins w:id="208" w:author="再来While" w:date="2022-02-11T16:26:13Z">
        <w:r>
          <w:rPr>
            <w:rFonts w:hint="eastAsia"/>
            <w:lang w:val="en-US" w:eastAsia="zh-CN"/>
          </w:rPr>
          <w:t>会需要</w:t>
        </w:r>
      </w:ins>
      <w:ins w:id="209" w:author="再来While" w:date="2022-02-11T16:26:15Z">
        <w:r>
          <w:rPr>
            <w:rFonts w:hint="eastAsia"/>
            <w:lang w:val="en-US" w:eastAsia="zh-CN"/>
          </w:rPr>
          <w:t>管理</w:t>
        </w:r>
      </w:ins>
      <w:ins w:id="210" w:author="再来While" w:date="2022-02-11T16:26:16Z">
        <w:r>
          <w:rPr>
            <w:rFonts w:hint="eastAsia"/>
            <w:lang w:val="en-US" w:eastAsia="zh-CN"/>
          </w:rPr>
          <w:t>和阅读</w:t>
        </w:r>
      </w:ins>
      <w:ins w:id="211" w:author="再来While" w:date="2022-02-11T16:26:18Z">
        <w:r>
          <w:rPr>
            <w:rFonts w:hint="eastAsia"/>
            <w:lang w:val="en-US" w:eastAsia="zh-CN"/>
          </w:rPr>
          <w:t>大量</w:t>
        </w:r>
      </w:ins>
      <w:ins w:id="212" w:author="再来While" w:date="2022-02-11T16:26:22Z">
        <w:r>
          <w:rPr>
            <w:rFonts w:hint="eastAsia"/>
            <w:lang w:val="en-US" w:eastAsia="zh-CN"/>
          </w:rPr>
          <w:t>不同</w:t>
        </w:r>
      </w:ins>
      <w:ins w:id="213" w:author="再来While" w:date="2022-02-11T16:26:24Z">
        <w:r>
          <w:rPr>
            <w:rFonts w:hint="eastAsia"/>
            <w:lang w:val="en-US" w:eastAsia="zh-CN"/>
          </w:rPr>
          <w:t>主题的</w:t>
        </w:r>
      </w:ins>
      <w:ins w:id="214" w:author="再来While" w:date="2022-02-11T16:26:26Z">
        <w:r>
          <w:rPr>
            <w:rFonts w:hint="eastAsia"/>
            <w:lang w:val="en-US" w:eastAsia="zh-CN"/>
          </w:rPr>
          <w:t>文献。</w:t>
        </w:r>
      </w:ins>
      <w:ins w:id="215" w:author="再来While" w:date="2022-02-11T16:26:27Z">
        <w:r>
          <w:rPr>
            <w:rFonts w:hint="eastAsia"/>
            <w:lang w:val="en-US" w:eastAsia="zh-CN"/>
          </w:rPr>
          <w:t>因此</w:t>
        </w:r>
      </w:ins>
      <w:ins w:id="216" w:author="再来While" w:date="2022-02-11T16:26:28Z">
        <w:r>
          <w:rPr>
            <w:rFonts w:hint="eastAsia"/>
            <w:lang w:val="en-US" w:eastAsia="zh-CN"/>
          </w:rPr>
          <w:t>对</w:t>
        </w:r>
      </w:ins>
      <w:ins w:id="217" w:author="再来While" w:date="2022-02-11T16:26:29Z">
        <w:r>
          <w:rPr>
            <w:rFonts w:hint="eastAsia"/>
            <w:lang w:val="en-US" w:eastAsia="zh-CN"/>
          </w:rPr>
          <w:t>文献</w:t>
        </w:r>
      </w:ins>
      <w:ins w:id="218" w:author="再来While" w:date="2022-02-11T16:26:30Z">
        <w:r>
          <w:rPr>
            <w:rFonts w:hint="eastAsia"/>
            <w:lang w:val="en-US" w:eastAsia="zh-CN"/>
          </w:rPr>
          <w:t>进行</w:t>
        </w:r>
      </w:ins>
      <w:ins w:id="219" w:author="再来While" w:date="2022-02-11T16:26:32Z">
        <w:r>
          <w:rPr>
            <w:rFonts w:hint="eastAsia"/>
            <w:lang w:val="en-US" w:eastAsia="zh-CN"/>
          </w:rPr>
          <w:t>有效的</w:t>
        </w:r>
      </w:ins>
      <w:ins w:id="220" w:author="再来While" w:date="2022-02-11T16:26:33Z">
        <w:r>
          <w:rPr>
            <w:rFonts w:hint="eastAsia"/>
            <w:lang w:val="en-US" w:eastAsia="zh-CN"/>
          </w:rPr>
          <w:t>管理</w:t>
        </w:r>
      </w:ins>
      <w:ins w:id="221" w:author="再来While" w:date="2022-02-11T16:26:34Z">
        <w:r>
          <w:rPr>
            <w:rFonts w:hint="eastAsia"/>
            <w:lang w:val="en-US" w:eastAsia="zh-CN"/>
          </w:rPr>
          <w:t>也是</w:t>
        </w:r>
      </w:ins>
      <w:ins w:id="222" w:author="再来While" w:date="2022-02-11T16:26:35Z">
        <w:r>
          <w:rPr>
            <w:rFonts w:hint="eastAsia"/>
            <w:lang w:val="en-US" w:eastAsia="zh-CN"/>
          </w:rPr>
          <w:t>非常</w:t>
        </w:r>
      </w:ins>
      <w:ins w:id="223" w:author="再来While" w:date="2022-02-11T16:26:37Z">
        <w:r>
          <w:rPr>
            <w:rFonts w:hint="eastAsia"/>
            <w:lang w:val="en-US" w:eastAsia="zh-CN"/>
          </w:rPr>
          <w:t>重要的</w:t>
        </w:r>
      </w:ins>
      <w:ins w:id="224" w:author="再来While" w:date="2022-02-11T16:29:53Z">
        <w:r>
          <w:rPr>
            <w:rFonts w:hint="eastAsia"/>
            <w:lang w:val="en-US" w:eastAsia="zh-CN"/>
          </w:rPr>
          <w:t>。</w:t>
        </w:r>
      </w:ins>
      <w:ins w:id="225" w:author="再来While" w:date="2022-02-11T16:29:56Z">
        <w:r>
          <w:rPr>
            <w:rFonts w:hint="eastAsia"/>
            <w:lang w:val="en-US" w:eastAsia="zh-CN"/>
          </w:rPr>
          <w:t>手动</w:t>
        </w:r>
      </w:ins>
      <w:ins w:id="226" w:author="再来While" w:date="2022-02-11T16:29:58Z">
        <w:r>
          <w:rPr>
            <w:rFonts w:hint="eastAsia"/>
            <w:lang w:val="en-US" w:eastAsia="zh-CN"/>
          </w:rPr>
          <w:t>划分</w:t>
        </w:r>
      </w:ins>
      <w:ins w:id="227" w:author="再来While" w:date="2022-02-11T16:30:00Z">
        <w:r>
          <w:rPr>
            <w:rFonts w:hint="eastAsia"/>
            <w:lang w:val="en-US" w:eastAsia="zh-CN"/>
          </w:rPr>
          <w:t>文件夹</w:t>
        </w:r>
      </w:ins>
      <w:ins w:id="228" w:author="再来While" w:date="2022-02-11T16:30:01Z">
        <w:r>
          <w:rPr>
            <w:rFonts w:hint="eastAsia"/>
            <w:lang w:val="en-US" w:eastAsia="zh-CN"/>
          </w:rPr>
          <w:t>的</w:t>
        </w:r>
      </w:ins>
      <w:ins w:id="229" w:author="再来While" w:date="2022-02-11T16:30:03Z">
        <w:r>
          <w:rPr>
            <w:rFonts w:hint="eastAsia"/>
            <w:lang w:val="en-US" w:eastAsia="zh-CN"/>
          </w:rPr>
          <w:t>方式</w:t>
        </w:r>
      </w:ins>
      <w:ins w:id="230" w:author="再来While" w:date="2022-02-11T16:30:04Z">
        <w:r>
          <w:rPr>
            <w:rFonts w:hint="eastAsia"/>
            <w:lang w:val="en-US" w:eastAsia="zh-CN"/>
          </w:rPr>
          <w:t>很多</w:t>
        </w:r>
      </w:ins>
      <w:ins w:id="231" w:author="再来While" w:date="2022-02-11T16:30:06Z">
        <w:r>
          <w:rPr>
            <w:rFonts w:hint="eastAsia"/>
            <w:lang w:val="en-US" w:eastAsia="zh-CN"/>
          </w:rPr>
          <w:t>情况下</w:t>
        </w:r>
      </w:ins>
      <w:ins w:id="232" w:author="再来While" w:date="2022-02-11T16:30:17Z">
        <w:r>
          <w:rPr>
            <w:rFonts w:hint="eastAsia"/>
            <w:lang w:val="en-US" w:eastAsia="zh-CN"/>
          </w:rPr>
          <w:t>会导致</w:t>
        </w:r>
      </w:ins>
      <w:ins w:id="233" w:author="再来While" w:date="2022-02-11T16:30:18Z">
        <w:r>
          <w:rPr>
            <w:rFonts w:hint="eastAsia"/>
            <w:lang w:val="en-US" w:eastAsia="zh-CN"/>
          </w:rPr>
          <w:t>文献</w:t>
        </w:r>
      </w:ins>
      <w:ins w:id="234" w:author="再来While" w:date="2022-02-11T16:30:20Z">
        <w:r>
          <w:rPr>
            <w:rFonts w:hint="eastAsia"/>
            <w:lang w:val="en-US" w:eastAsia="zh-CN"/>
          </w:rPr>
          <w:t>管理的</w:t>
        </w:r>
      </w:ins>
      <w:ins w:id="235" w:author="再来While" w:date="2022-02-11T16:30:22Z">
        <w:r>
          <w:rPr>
            <w:rFonts w:hint="eastAsia"/>
            <w:lang w:val="en-US" w:eastAsia="zh-CN"/>
          </w:rPr>
          <w:t>混乱</w:t>
        </w:r>
      </w:ins>
      <w:ins w:id="236" w:author="再来While" w:date="2022-02-11T16:30:24Z">
        <w:r>
          <w:rPr>
            <w:rFonts w:hint="eastAsia"/>
            <w:lang w:val="en-US" w:eastAsia="zh-CN"/>
          </w:rPr>
          <w:t>，</w:t>
        </w:r>
      </w:ins>
      <w:ins w:id="237" w:author="再来While" w:date="2022-02-11T16:26:41Z">
        <w:r>
          <w:rPr>
            <w:rFonts w:hint="eastAsia"/>
            <w:lang w:val="en-US" w:eastAsia="zh-CN"/>
          </w:rPr>
          <w:t>下面</w:t>
        </w:r>
      </w:ins>
      <w:ins w:id="238" w:author="再来While" w:date="2022-02-11T16:26:42Z">
        <w:r>
          <w:rPr>
            <w:rFonts w:hint="eastAsia"/>
            <w:lang w:val="en-US" w:eastAsia="zh-CN"/>
          </w:rPr>
          <w:t>介绍</w:t>
        </w:r>
      </w:ins>
      <w:ins w:id="239" w:author="再来While" w:date="2022-02-11T16:26:43Z">
        <w:r>
          <w:rPr>
            <w:rFonts w:hint="eastAsia"/>
            <w:lang w:val="en-US" w:eastAsia="zh-CN"/>
          </w:rPr>
          <w:t>一些</w:t>
        </w:r>
      </w:ins>
      <w:ins w:id="240" w:author="再来While" w:date="2022-02-11T16:26:44Z">
        <w:r>
          <w:rPr>
            <w:rFonts w:hint="eastAsia"/>
            <w:lang w:val="en-US" w:eastAsia="zh-CN"/>
          </w:rPr>
          <w:t>常用的</w:t>
        </w:r>
      </w:ins>
      <w:ins w:id="241" w:author="再来While" w:date="2022-02-11T16:26:52Z">
        <w:r>
          <w:rPr>
            <w:rFonts w:hint="eastAsia"/>
            <w:lang w:val="en-US" w:eastAsia="zh-CN"/>
          </w:rPr>
          <w:t>学术文献</w:t>
        </w:r>
      </w:ins>
      <w:ins w:id="242" w:author="再来While" w:date="2022-02-11T16:26:54Z">
        <w:r>
          <w:rPr>
            <w:rFonts w:hint="eastAsia"/>
            <w:lang w:val="en-US" w:eastAsia="zh-CN"/>
          </w:rPr>
          <w:t>管理工具</w:t>
        </w:r>
      </w:ins>
      <w:ins w:id="243" w:author="再来While" w:date="2022-02-11T16:26:55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244" w:author="再来While" w:date="2022-02-11T16:27:40Z"/>
          <w:rFonts w:hint="eastAsia"/>
          <w:lang w:val="en-US" w:eastAsia="zh-CN"/>
        </w:rPr>
      </w:pPr>
      <w:ins w:id="245" w:author="再来While" w:date="2022-02-11T16:27:37Z">
        <w:r>
          <w:rPr>
            <w:rFonts w:hint="default"/>
            <w:b/>
            <w:bCs/>
            <w:lang w:val="en-US" w:eastAsia="zh-CN"/>
            <w:rPrChange w:id="246" w:author="再来While" w:date="2022-02-11T16:27:59Z">
              <w:rPr>
                <w:rFonts w:hint="default"/>
                <w:lang w:val="en-US" w:eastAsia="zh-CN"/>
              </w:rPr>
            </w:rPrChange>
          </w:rPr>
          <w:t>Citavi</w:t>
        </w:r>
      </w:ins>
      <w:ins w:id="248" w:author="再来While" w:date="2022-02-11T16:27:53Z">
        <w:r>
          <w:rPr>
            <w:rFonts w:hint="eastAsia"/>
            <w:b/>
            <w:bCs/>
            <w:lang w:val="en-US" w:eastAsia="zh-CN"/>
            <w:rPrChange w:id="249" w:author="再来While" w:date="2022-02-11T16:27:59Z">
              <w:rPr>
                <w:rFonts w:hint="eastAsia"/>
                <w:lang w:val="en-US" w:eastAsia="zh-CN"/>
              </w:rPr>
            </w:rPrChange>
          </w:rPr>
          <w:t>：</w:t>
        </w:r>
      </w:ins>
      <w:ins w:id="251" w:author="再来While" w:date="2022-02-11T16:27:37Z">
        <w:r>
          <w:rPr>
            <w:rFonts w:hint="default"/>
            <w:lang w:val="en-US" w:eastAsia="zh-CN"/>
          </w:rPr>
          <w:t>来自瑞士 Swiss Academic Software 公司。其定位于“知识组织管理软件”，在欧洲（特别是德语区）被广泛使用。它不仅仅是一款文献管理软件，而且整合了知识管理、任务计划、PDF 全文搜索、笔记等科研工作中的亟需功能</w:t>
        </w:r>
      </w:ins>
      <w:ins w:id="252" w:author="再来While" w:date="2022-02-11T16:27:39Z">
        <w:r>
          <w:rPr>
            <w:rFonts w:hint="eastAsia"/>
            <w:lang w:val="en-US" w:eastAsia="zh-CN"/>
          </w:rPr>
          <w:t>。</w:t>
        </w:r>
      </w:ins>
    </w:p>
    <w:p>
      <w:pPr>
        <w:rPr>
          <w:ins w:id="253" w:author="再来While" w:date="2022-02-11T16:28:08Z"/>
          <w:rFonts w:hint="default"/>
          <w:lang w:val="en-US" w:eastAsia="zh-CN"/>
        </w:rPr>
      </w:pPr>
      <w:ins w:id="254" w:author="再来While" w:date="2022-02-11T16:27:49Z">
        <w:r>
          <w:rPr>
            <w:rFonts w:hint="default"/>
            <w:b/>
            <w:bCs/>
            <w:lang w:val="en-US" w:eastAsia="zh-CN"/>
            <w:rPrChange w:id="255" w:author="再来While" w:date="2022-02-11T16:28:07Z">
              <w:rPr>
                <w:rFonts w:hint="default"/>
                <w:lang w:val="en-US" w:eastAsia="zh-CN"/>
              </w:rPr>
            </w:rPrChange>
          </w:rPr>
          <w:t>EndNote</w:t>
        </w:r>
      </w:ins>
      <w:ins w:id="257" w:author="再来While" w:date="2022-02-11T16:28:04Z">
        <w:r>
          <w:rPr>
            <w:rFonts w:hint="eastAsia"/>
            <w:b/>
            <w:bCs/>
            <w:lang w:val="en-US" w:eastAsia="zh-CN"/>
            <w:rPrChange w:id="258" w:author="再来While" w:date="2022-02-11T16:28:07Z">
              <w:rPr>
                <w:rFonts w:hint="eastAsia"/>
                <w:lang w:val="en-US" w:eastAsia="zh-CN"/>
              </w:rPr>
            </w:rPrChange>
          </w:rPr>
          <w:t>：</w:t>
        </w:r>
      </w:ins>
      <w:ins w:id="260" w:author="再来While" w:date="2022-02-11T16:27:49Z">
        <w:r>
          <w:rPr>
            <w:rFonts w:hint="default"/>
            <w:lang w:val="en-US" w:eastAsia="zh-CN"/>
          </w:rPr>
          <w:t>来自科睿唯安（Clarivate Analytics，原汤森路透知识产权与科技事业部） 是一个著名的老牌参考文献管理软件，拥有文献检索、文摘及全文的管理、引文编排、文献共享与协作等多项实用功能，用户可以通过EndNote自行建立一个个人参考文献库，以方便写论文、找文献时使用。</w:t>
        </w:r>
      </w:ins>
    </w:p>
    <w:p>
      <w:pPr>
        <w:rPr>
          <w:rFonts w:hint="default"/>
          <w:lang w:val="en-US" w:eastAsia="zh-CN"/>
        </w:rPr>
      </w:pPr>
      <w:ins w:id="261" w:author="再来While" w:date="2022-02-11T16:28:19Z">
        <w:r>
          <w:rPr>
            <w:rFonts w:hint="default"/>
            <w:b/>
            <w:bCs/>
            <w:lang w:val="en-US" w:eastAsia="zh-CN"/>
            <w:rPrChange w:id="262" w:author="再来While" w:date="2022-02-11T16:28:24Z">
              <w:rPr>
                <w:rFonts w:hint="default"/>
                <w:lang w:val="en-US" w:eastAsia="zh-CN"/>
              </w:rPr>
            </w:rPrChange>
          </w:rPr>
          <w:t>Mendeley</w:t>
        </w:r>
      </w:ins>
      <w:ins w:id="264" w:author="再来While" w:date="2022-02-11T16:28:20Z">
        <w:r>
          <w:rPr>
            <w:rFonts w:hint="eastAsia"/>
            <w:b/>
            <w:bCs/>
            <w:lang w:val="en-US" w:eastAsia="zh-CN"/>
            <w:rPrChange w:id="265" w:author="再来While" w:date="2022-02-11T16:28:24Z">
              <w:rPr>
                <w:rFonts w:hint="eastAsia"/>
                <w:lang w:val="en-US" w:eastAsia="zh-CN"/>
              </w:rPr>
            </w:rPrChange>
          </w:rPr>
          <w:t>：</w:t>
        </w:r>
      </w:ins>
      <w:ins w:id="267" w:author="再来While" w:date="2022-02-11T16:28:19Z">
        <w:r>
          <w:rPr>
            <w:rFonts w:hint="default"/>
            <w:lang w:val="en-US" w:eastAsia="zh-CN"/>
          </w:rPr>
          <w:t>是一个免费的学术文献交流平台，所有人都可以在 Mendeley 上搜索到世界各地的学术文献，而这些学术文献都是由用户自己上传进 Mendeley “图书馆(Library)”进行编辑管理。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万 丁源" w:date="2022-02-03T16:13:00Z" w:initials="万">
    <w:p w14:paraId="66E95D52">
      <w:pPr>
        <w:pStyle w:val="3"/>
      </w:pPr>
      <w:r>
        <w:rPr>
          <w:rFonts w:hint="eastAsia"/>
        </w:rPr>
        <w:t>宜展开描述，结合实力，如</w:t>
      </w:r>
    </w:p>
    <w:p w14:paraId="77BF4DD0">
      <w:pPr>
        <w:pStyle w:val="3"/>
      </w:pPr>
      <w:r>
        <w:rPr>
          <w:rFonts w:hint="eastAsia"/>
        </w:rPr>
        <w:t>文章出处</w:t>
      </w:r>
    </w:p>
    <w:p w14:paraId="277560F7">
      <w:pPr>
        <w:pStyle w:val="3"/>
        <w:rPr>
          <w:rFonts w:hint="eastAsia"/>
        </w:rPr>
      </w:pPr>
      <w:r>
        <w:rPr>
          <w:rFonts w:hint="eastAsia"/>
        </w:rPr>
        <w:t>包括文章标题、发表期刊以及发表时间等，其中各不同的信息应当各分一列，便于最后排序整理。</w:t>
      </w:r>
    </w:p>
  </w:comment>
  <w:comment w:id="1" w:author="万 丁源" w:date="2022-02-03T15:56:00Z" w:initials="万">
    <w:p w14:paraId="5B0667FE">
      <w:pPr>
        <w:pStyle w:val="3"/>
        <w:rPr>
          <w:rFonts w:hint="eastAsia"/>
        </w:rPr>
      </w:pPr>
      <w:r>
        <w:rPr>
          <w:rFonts w:hint="eastAsia"/>
        </w:rPr>
        <w:t>应用具体的笔记内容、而不只是提纲、如此大片的空白excel表格没有信息内容，反而模糊了表头，图4</w:t>
      </w:r>
      <w:r>
        <w:t>-10</w:t>
      </w:r>
      <w:r>
        <w:rPr>
          <w:rFonts w:hint="eastAsia"/>
        </w:rPr>
        <w:t>问题相同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7560F7" w15:done="0"/>
  <w15:commentEx w15:paraId="5B0667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万 丁源">
    <w15:presenceInfo w15:providerId="Windows Live" w15:userId="8115d37d2eb6b1ae"/>
  </w15:person>
  <w15:person w15:author="再来While">
    <w15:presenceInfo w15:providerId="WPS Office" w15:userId="23528360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E739C"/>
    <w:rsid w:val="05B551F4"/>
    <w:rsid w:val="09784698"/>
    <w:rsid w:val="09AB22A2"/>
    <w:rsid w:val="0FAE739C"/>
    <w:rsid w:val="152E3C26"/>
    <w:rsid w:val="15BB5B85"/>
    <w:rsid w:val="18C95E4B"/>
    <w:rsid w:val="19D60590"/>
    <w:rsid w:val="1B1C6DF9"/>
    <w:rsid w:val="1C9B0C9B"/>
    <w:rsid w:val="1E700C63"/>
    <w:rsid w:val="257C0B25"/>
    <w:rsid w:val="2B722141"/>
    <w:rsid w:val="2BCA52D7"/>
    <w:rsid w:val="2CDC7C5C"/>
    <w:rsid w:val="31494B7A"/>
    <w:rsid w:val="336C3DBF"/>
    <w:rsid w:val="3674681F"/>
    <w:rsid w:val="37B30F6E"/>
    <w:rsid w:val="3AAE43F3"/>
    <w:rsid w:val="3F882BED"/>
    <w:rsid w:val="405052D9"/>
    <w:rsid w:val="44D47A42"/>
    <w:rsid w:val="46130651"/>
    <w:rsid w:val="46144C19"/>
    <w:rsid w:val="4CEF6533"/>
    <w:rsid w:val="4D620A64"/>
    <w:rsid w:val="56EB3D91"/>
    <w:rsid w:val="57FD3E2B"/>
    <w:rsid w:val="583D61FB"/>
    <w:rsid w:val="5CDB4923"/>
    <w:rsid w:val="63BB75EA"/>
    <w:rsid w:val="659142AA"/>
    <w:rsid w:val="6B24580D"/>
    <w:rsid w:val="6C080076"/>
    <w:rsid w:val="6C8759DA"/>
    <w:rsid w:val="744B1D4E"/>
    <w:rsid w:val="76766FA6"/>
    <w:rsid w:val="7EEB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napToGrid w:val="0"/>
      <w:outlineLvl w:val="3"/>
    </w:pPr>
    <w:rPr>
      <w:b/>
      <w:bCs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</w:style>
  <w:style w:type="paragraph" w:styleId="4">
    <w:name w:val="Normal (Web)"/>
    <w:basedOn w:val="1"/>
    <w:uiPriority w:val="0"/>
    <w:rPr>
      <w:rFonts w:ascii="Calibri" w:hAnsi="Calibri"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paragraph" w:customStyle="1" w:styleId="8">
    <w:name w:val="正文（首行缩进）"/>
    <w:basedOn w:val="1"/>
    <w:qFormat/>
    <w:uiPriority w:val="0"/>
    <w:pPr>
      <w:ind w:firstLine="480" w:firstLineChars="20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2022-02-07T20:27:00Z</dcterms:created>
  <dc:creator>mac</dc:creator>
  <cp:lastModifiedBy>再来While</cp:lastModifiedBy>
  <dcterms:modified xsi:type="dcterms:W3CDTF">2022-02-11T08:50:14Z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DD617476EA734B24B7527BF6E9E2123B</vt:lpwstr>
  </property>
</Properties>
</file>