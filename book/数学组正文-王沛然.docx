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数学组</w:t>
      </w:r>
    </w:p>
    <w:p>
      <w:pPr>
        <w:pStyle w:val="3"/>
        <w:jc w:val="left"/>
        <w:rPr>
          <w:rFonts w:ascii="宋体" w:hAnsi="宋体" w:eastAsia="宋体" w:cs="宋体"/>
        </w:rPr>
      </w:pPr>
      <w:r>
        <w:rPr>
          <w:rFonts w:hint="eastAsia" w:ascii="宋体" w:hAnsi="宋体" w:eastAsia="宋体" w:cs="宋体"/>
        </w:rPr>
        <w:t>一、数学望远镜——大学数学学什么</w:t>
      </w:r>
    </w:p>
    <w:p>
      <w:pPr>
        <w:pStyle w:val="4"/>
        <w:jc w:val="left"/>
        <w:rPr>
          <w:rFonts w:ascii="宋体" w:hAnsi="宋体" w:eastAsia="宋体" w:cs="宋体"/>
        </w:rPr>
      </w:pPr>
      <w:r>
        <w:rPr>
          <w:rFonts w:hint="eastAsia" w:ascii="宋体" w:hAnsi="宋体" w:eastAsia="宋体" w:cs="宋体"/>
        </w:rPr>
        <w:t>（一）公共基础课</w:t>
      </w:r>
    </w:p>
    <w:p>
      <w:pPr>
        <w:pStyle w:val="5"/>
        <w:jc w:val="left"/>
      </w:pPr>
      <w:r>
        <w:rPr>
          <w:rFonts w:hint="eastAsia" w:ascii="宋体" w:hAnsi="宋体" w:eastAsia="宋体" w:cs="宋体"/>
          <w:sz w:val="24"/>
        </w:rPr>
        <w:t>1、微积分</w:t>
      </w:r>
    </w:p>
    <w:p>
      <w:pPr>
        <w:rPr>
          <w:rFonts w:ascii="宋体" w:hAnsi="宋体" w:eastAsia="宋体" w:cs="楷体"/>
          <w:b/>
          <w:bCs/>
          <w:sz w:val="24"/>
        </w:rPr>
      </w:pPr>
      <w:r>
        <w:rPr>
          <w:rFonts w:hint="eastAsia" w:ascii="宋体" w:hAnsi="宋体" w:eastAsia="宋体" w:cs="楷体"/>
          <w:b/>
          <w:bCs/>
          <w:sz w:val="24"/>
        </w:rPr>
        <w:t>（1）微积分简介</w:t>
      </w:r>
    </w:p>
    <w:p>
      <w:pPr>
        <w:ind w:firstLine="420"/>
        <w:rPr>
          <w:rFonts w:hint="eastAsia" w:ascii="宋体" w:hAnsi="宋体" w:eastAsia="宋体" w:cs="楷体"/>
          <w:sz w:val="24"/>
        </w:rPr>
      </w:pPr>
      <w:r>
        <w:rPr>
          <w:rFonts w:hint="eastAsia" w:ascii="宋体" w:hAnsi="宋体" w:eastAsia="宋体" w:cs="楷体"/>
          <w:sz w:val="24"/>
        </w:rPr>
        <w:t>相信不少同学大学之前就对微积分有所耳闻，不少同学甚至听说每一所高校都长着</w:t>
      </w:r>
      <w:ins w:id="0" w:author="再来While" w:date="2022-03-06T19:48:01Z">
        <w:r>
          <w:rPr>
            <w:rFonts w:hint="eastAsia" w:ascii="宋体" w:hAnsi="宋体" w:eastAsia="宋体" w:cs="楷体"/>
            <w:sz w:val="24"/>
            <w:lang w:eastAsia="zh-CN"/>
          </w:rPr>
          <w:t>一棵</w:t>
        </w:r>
      </w:ins>
      <w:del w:id="1" w:author="再来While" w:date="2022-03-06T19:48:01Z">
        <w:r>
          <w:rPr>
            <w:rFonts w:hint="eastAsia" w:ascii="宋体" w:hAnsi="宋体" w:eastAsia="宋体" w:cs="楷体"/>
            <w:sz w:val="24"/>
          </w:rPr>
          <w:delText>一颗</w:delText>
        </w:r>
      </w:del>
      <w:r>
        <w:rPr>
          <w:rFonts w:hint="eastAsia" w:ascii="宋体" w:hAnsi="宋体" w:eastAsia="宋体" w:cs="楷体"/>
          <w:sz w:val="24"/>
        </w:rPr>
        <w:t>高高都树叫“高数”，上面挂了好多人，可以说是</w:t>
      </w:r>
      <w:ins w:id="2" w:author="再来While" w:date="2022-03-06T19:48:14Z">
        <w:r>
          <w:rPr>
            <w:rFonts w:hint="eastAsia" w:ascii="宋体" w:hAnsi="宋体" w:eastAsia="宋体" w:cs="楷体"/>
            <w:sz w:val="24"/>
            <w:lang w:eastAsia="zh-CN"/>
          </w:rPr>
          <w:t>“</w:t>
        </w:r>
      </w:ins>
      <w:del w:id="3" w:author="再来While" w:date="2022-03-06T19:48:09Z">
        <w:r>
          <w:rPr>
            <w:rFonts w:hint="eastAsia" w:ascii="宋体" w:hAnsi="宋体" w:eastAsia="宋体" w:cs="楷体"/>
            <w:sz w:val="24"/>
          </w:rPr>
          <w:delText>”</w:delText>
        </w:r>
      </w:del>
      <w:r>
        <w:rPr>
          <w:rFonts w:hint="eastAsia" w:ascii="宋体" w:hAnsi="宋体" w:eastAsia="宋体" w:cs="楷体"/>
          <w:sz w:val="24"/>
        </w:rPr>
        <w:t>天下苦微积分久矣</w:t>
      </w:r>
      <w:ins w:id="4" w:author="再来While" w:date="2022-03-06T19:48:18Z">
        <w:r>
          <w:rPr>
            <w:rFonts w:hint="eastAsia" w:ascii="宋体" w:hAnsi="宋体" w:eastAsia="宋体" w:cs="楷体"/>
            <w:sz w:val="24"/>
            <w:lang w:eastAsia="zh-CN"/>
          </w:rPr>
          <w:t>”</w:t>
        </w:r>
      </w:ins>
      <w:del w:id="5" w:author="再来While" w:date="2022-03-06T19:48:18Z">
        <w:r>
          <w:rPr>
            <w:rFonts w:hint="eastAsia" w:ascii="宋体" w:hAnsi="宋体" w:eastAsia="宋体" w:cs="楷体"/>
            <w:sz w:val="24"/>
          </w:rPr>
          <w:delText>“</w:delText>
        </w:r>
      </w:del>
      <w:r>
        <w:rPr>
          <w:rFonts w:hint="eastAsia" w:ascii="宋体" w:hAnsi="宋体" w:eastAsia="宋体" w:cs="楷体"/>
          <w:sz w:val="24"/>
        </w:rPr>
        <w:t>了。</w:t>
      </w:r>
    </w:p>
    <w:p>
      <w:pPr>
        <w:ind w:firstLine="420"/>
        <w:rPr>
          <w:rFonts w:hint="eastAsia" w:ascii="宋体" w:hAnsi="宋体" w:eastAsia="宋体" w:cs="楷体"/>
          <w:sz w:val="24"/>
        </w:rPr>
      </w:pPr>
      <w:r>
        <w:rPr>
          <w:rFonts w:hint="eastAsia" w:ascii="宋体" w:hAnsi="宋体" w:eastAsia="宋体" w:cs="楷体"/>
          <w:sz w:val="24"/>
        </w:rPr>
        <w:t>微积分在大家大学学习中的重要性不必多说，高学分占比让它成为大一最重要的一门学科；另外微积分是不少理工科相关专业知识的定义基础和计算工具，学好微积分可以为后面专业课的学习打下</w:t>
      </w:r>
      <w:ins w:id="6" w:author="再来While" w:date="2022-03-06T19:48:22Z">
        <w:r>
          <w:rPr>
            <w:rFonts w:hint="eastAsia" w:ascii="宋体" w:hAnsi="宋体" w:eastAsia="宋体" w:cs="楷体"/>
            <w:sz w:val="24"/>
            <w:lang w:eastAsia="zh-CN"/>
          </w:rPr>
          <w:t>坚实</w:t>
        </w:r>
      </w:ins>
      <w:del w:id="7" w:author="再来While" w:date="2022-03-06T19:48:22Z">
        <w:r>
          <w:rPr>
            <w:rFonts w:hint="eastAsia" w:ascii="宋体" w:hAnsi="宋体" w:eastAsia="宋体" w:cs="楷体"/>
            <w:sz w:val="24"/>
          </w:rPr>
          <w:delText>见识</w:delText>
        </w:r>
      </w:del>
      <w:r>
        <w:rPr>
          <w:rFonts w:hint="eastAsia" w:ascii="宋体" w:hAnsi="宋体" w:eastAsia="宋体" w:cs="楷体"/>
          <w:sz w:val="24"/>
        </w:rPr>
        <w:t>的基础；此外，微积分是同学们从高中学习步入大学学习过渡节点，学好微积分有利于大家熟悉大学学习的学习节奏、学习方法、学习状态。</w:t>
      </w:r>
    </w:p>
    <w:p>
      <w:pPr>
        <w:ind w:firstLine="420"/>
        <w:rPr>
          <w:rFonts w:hint="eastAsia" w:ascii="宋体" w:hAnsi="宋体" w:eastAsia="宋体" w:cs="楷体"/>
          <w:sz w:val="24"/>
        </w:rPr>
      </w:pPr>
      <w:r>
        <w:rPr>
          <w:rFonts w:hint="eastAsia" w:ascii="宋体" w:hAnsi="宋体" w:eastAsia="宋体" w:cs="楷体"/>
          <w:sz w:val="24"/>
        </w:rPr>
        <w:t>除了重要，微积分在大家心目中另一个印象就是难，在不少同学眼里，微积分就是</w:t>
      </w:r>
      <w:ins w:id="8" w:author="再来While" w:date="2022-03-06T19:48:36Z">
        <w:r>
          <w:rPr>
            <w:rFonts w:hint="eastAsia" w:ascii="宋体" w:hAnsi="宋体" w:eastAsia="宋体" w:cs="楷体"/>
            <w:sz w:val="24"/>
            <w:lang w:eastAsia="zh-CN"/>
          </w:rPr>
          <w:t>“</w:t>
        </w:r>
      </w:ins>
      <w:del w:id="9" w:author="再来While" w:date="2022-03-06T19:48:36Z">
        <w:r>
          <w:rPr>
            <w:rFonts w:hint="eastAsia" w:ascii="宋体" w:hAnsi="宋体" w:eastAsia="宋体" w:cs="楷体"/>
            <w:sz w:val="24"/>
          </w:rPr>
          <w:delText>”</w:delText>
        </w:r>
      </w:del>
      <w:r>
        <w:rPr>
          <w:rFonts w:hint="eastAsia" w:ascii="宋体" w:hAnsi="宋体" w:eastAsia="宋体" w:cs="楷体"/>
          <w:sz w:val="24"/>
        </w:rPr>
        <w:t>难</w:t>
      </w:r>
      <w:ins w:id="10" w:author="再来While" w:date="2022-03-06T19:48:38Z">
        <w:r>
          <w:rPr>
            <w:rFonts w:hint="eastAsia" w:ascii="宋体" w:hAnsi="宋体" w:eastAsia="宋体" w:cs="楷体"/>
            <w:sz w:val="24"/>
            <w:lang w:eastAsia="zh-CN"/>
          </w:rPr>
          <w:t>”</w:t>
        </w:r>
      </w:ins>
      <w:del w:id="11" w:author="再来While" w:date="2022-03-06T19:48:37Z">
        <w:r>
          <w:rPr>
            <w:rFonts w:hint="eastAsia" w:ascii="宋体" w:hAnsi="宋体" w:eastAsia="宋体" w:cs="楷体"/>
            <w:sz w:val="24"/>
          </w:rPr>
          <w:delText>“</w:delText>
        </w:r>
      </w:del>
      <w:ins w:id="12" w:author="再来While" w:date="2022-03-06T19:48:40Z">
        <w:r>
          <w:rPr>
            <w:rFonts w:hint="eastAsia" w:ascii="宋体" w:hAnsi="宋体" w:eastAsia="宋体" w:cs="楷体"/>
            <w:sz w:val="24"/>
            <w:lang w:eastAsia="zh-CN"/>
          </w:rPr>
          <w:t>“</w:t>
        </w:r>
      </w:ins>
      <w:del w:id="13" w:author="再来While" w:date="2022-03-06T19:48:39Z">
        <w:r>
          <w:rPr>
            <w:rFonts w:hint="eastAsia" w:ascii="宋体" w:hAnsi="宋体" w:eastAsia="宋体" w:cs="楷体"/>
            <w:sz w:val="24"/>
          </w:rPr>
          <w:delText>”</w:delText>
        </w:r>
      </w:del>
      <w:r>
        <w:rPr>
          <w:rFonts w:hint="eastAsia" w:ascii="宋体" w:hAnsi="宋体" w:eastAsia="宋体" w:cs="楷体"/>
          <w:sz w:val="24"/>
        </w:rPr>
        <w:t>深奥</w:t>
      </w:r>
      <w:ins w:id="14" w:author="再来While" w:date="2022-03-06T19:48:42Z">
        <w:r>
          <w:rPr>
            <w:rFonts w:hint="eastAsia" w:ascii="宋体" w:hAnsi="宋体" w:eastAsia="宋体" w:cs="楷体"/>
            <w:sz w:val="24"/>
            <w:lang w:eastAsia="zh-CN"/>
          </w:rPr>
          <w:t>”</w:t>
        </w:r>
      </w:ins>
      <w:del w:id="15" w:author="再来While" w:date="2022-03-06T19:48:41Z">
        <w:r>
          <w:rPr>
            <w:rFonts w:hint="eastAsia" w:ascii="宋体" w:hAnsi="宋体" w:eastAsia="宋体" w:cs="楷体"/>
            <w:sz w:val="24"/>
          </w:rPr>
          <w:delText>“</w:delText>
        </w:r>
      </w:del>
      <w:ins w:id="16" w:author="再来While" w:date="2022-03-06T19:48:43Z">
        <w:r>
          <w:rPr>
            <w:rFonts w:hint="eastAsia" w:ascii="宋体" w:hAnsi="宋体" w:eastAsia="宋体" w:cs="楷体"/>
            <w:sz w:val="24"/>
            <w:lang w:eastAsia="zh-CN"/>
          </w:rPr>
          <w:t>“</w:t>
        </w:r>
      </w:ins>
      <w:del w:id="17" w:author="再来While" w:date="2022-03-06T19:48:43Z">
        <w:r>
          <w:rPr>
            <w:rFonts w:hint="eastAsia" w:ascii="宋体" w:hAnsi="宋体" w:eastAsia="宋体" w:cs="楷体"/>
            <w:sz w:val="24"/>
          </w:rPr>
          <w:delText>”</w:delText>
        </w:r>
      </w:del>
      <w:r>
        <w:rPr>
          <w:rFonts w:hint="eastAsia" w:ascii="宋体" w:hAnsi="宋体" w:eastAsia="宋体" w:cs="楷体"/>
          <w:sz w:val="24"/>
        </w:rPr>
        <w:t>繁琐</w:t>
      </w:r>
      <w:ins w:id="18" w:author="再来While" w:date="2022-03-06T19:48:45Z">
        <w:r>
          <w:rPr>
            <w:rFonts w:hint="eastAsia" w:ascii="宋体" w:hAnsi="宋体" w:eastAsia="宋体" w:cs="楷体"/>
            <w:sz w:val="24"/>
            <w:lang w:eastAsia="zh-CN"/>
          </w:rPr>
          <w:t>”</w:t>
        </w:r>
      </w:ins>
      <w:del w:id="19" w:author="再来While" w:date="2022-03-06T19:48:45Z">
        <w:r>
          <w:rPr>
            <w:rFonts w:hint="eastAsia" w:ascii="宋体" w:hAnsi="宋体" w:eastAsia="宋体" w:cs="楷体"/>
            <w:sz w:val="24"/>
          </w:rPr>
          <w:delText>“</w:delText>
        </w:r>
      </w:del>
      <w:r>
        <w:rPr>
          <w:rFonts w:hint="eastAsia" w:ascii="宋体" w:hAnsi="宋体" w:eastAsia="宋体" w:cs="楷体"/>
          <w:sz w:val="24"/>
        </w:rPr>
        <w:t>最好的代名词。除了上述有关</w:t>
      </w:r>
      <w:ins w:id="20" w:author="再来While" w:date="2022-03-06T19:48:47Z">
        <w:r>
          <w:rPr>
            <w:rFonts w:hint="eastAsia" w:ascii="宋体" w:hAnsi="宋体" w:eastAsia="宋体" w:cs="楷体"/>
            <w:sz w:val="24"/>
            <w:lang w:eastAsia="zh-CN"/>
          </w:rPr>
          <w:t>“</w:t>
        </w:r>
      </w:ins>
      <w:del w:id="21" w:author="再来While" w:date="2022-03-06T19:48:47Z">
        <w:r>
          <w:rPr>
            <w:rFonts w:hint="eastAsia" w:ascii="宋体" w:hAnsi="宋体" w:eastAsia="宋体" w:cs="楷体"/>
            <w:sz w:val="24"/>
          </w:rPr>
          <w:delText>”</w:delText>
        </w:r>
      </w:del>
      <w:r>
        <w:rPr>
          <w:rFonts w:hint="eastAsia" w:ascii="宋体" w:hAnsi="宋体" w:eastAsia="宋体" w:cs="楷体"/>
          <w:sz w:val="24"/>
        </w:rPr>
        <w:t>高数</w:t>
      </w:r>
      <w:ins w:id="22" w:author="再来While" w:date="2022-03-06T19:48:49Z">
        <w:r>
          <w:rPr>
            <w:rFonts w:hint="eastAsia" w:ascii="宋体" w:hAnsi="宋体" w:eastAsia="宋体" w:cs="楷体"/>
            <w:sz w:val="24"/>
            <w:lang w:eastAsia="zh-CN"/>
          </w:rPr>
          <w:t>”</w:t>
        </w:r>
      </w:ins>
      <w:del w:id="23" w:author="再来While" w:date="2022-03-06T19:48:49Z">
        <w:r>
          <w:rPr>
            <w:rFonts w:hint="eastAsia" w:ascii="宋体" w:hAnsi="宋体" w:eastAsia="宋体" w:cs="楷体"/>
            <w:sz w:val="24"/>
          </w:rPr>
          <w:delText>“</w:delText>
        </w:r>
      </w:del>
      <w:r>
        <w:rPr>
          <w:rFonts w:hint="eastAsia" w:ascii="宋体" w:hAnsi="宋体" w:eastAsia="宋体" w:cs="楷体"/>
          <w:sz w:val="24"/>
        </w:rPr>
        <w:t>的传说以外，还有不少关于微积分的调侃和吐槽，</w:t>
      </w:r>
      <w:ins w:id="24" w:author="再来While" w:date="2022-03-06T19:48:53Z">
        <w:r>
          <w:rPr>
            <w:rFonts w:hint="eastAsia" w:ascii="宋体" w:hAnsi="宋体" w:eastAsia="宋体" w:cs="楷体"/>
            <w:sz w:val="24"/>
            <w:lang w:eastAsia="zh-CN"/>
          </w:rPr>
          <w:t>“</w:t>
        </w:r>
      </w:ins>
      <w:del w:id="25" w:author="再来While" w:date="2022-03-06T19:48:52Z">
        <w:r>
          <w:rPr>
            <w:rFonts w:hint="eastAsia" w:ascii="宋体" w:hAnsi="宋体" w:eastAsia="宋体" w:cs="楷体"/>
            <w:sz w:val="24"/>
          </w:rPr>
          <w:delText>”</w:delText>
        </w:r>
      </w:del>
      <w:r>
        <w:rPr>
          <w:rFonts w:hint="eastAsia" w:ascii="宋体" w:hAnsi="宋体" w:eastAsia="宋体" w:cs="楷体"/>
          <w:sz w:val="24"/>
        </w:rPr>
        <w:t>一杯茶，一根烟，一到积分算一天</w:t>
      </w:r>
      <w:ins w:id="26" w:author="再来While" w:date="2022-03-06T19:48:55Z">
        <w:r>
          <w:rPr>
            <w:rFonts w:hint="eastAsia" w:ascii="宋体" w:hAnsi="宋体" w:eastAsia="宋体" w:cs="楷体"/>
            <w:sz w:val="24"/>
            <w:lang w:eastAsia="zh-CN"/>
          </w:rPr>
          <w:t>”</w:t>
        </w:r>
      </w:ins>
      <w:del w:id="27" w:author="再来While" w:date="2022-03-06T19:48:55Z">
        <w:r>
          <w:rPr>
            <w:rFonts w:hint="eastAsia" w:ascii="宋体" w:hAnsi="宋体" w:eastAsia="宋体" w:cs="楷体"/>
            <w:sz w:val="24"/>
          </w:rPr>
          <w:delText>“</w:delText>
        </w:r>
      </w:del>
      <w:r>
        <w:rPr>
          <w:rFonts w:hint="eastAsia" w:ascii="宋体" w:hAnsi="宋体" w:eastAsia="宋体" w:cs="楷体"/>
          <w:sz w:val="24"/>
        </w:rPr>
        <w:t>云云，大家对于微积分的</w:t>
      </w:r>
      <w:ins w:id="28" w:author="再来While" w:date="2022-03-06T19:48:29Z">
        <w:r>
          <w:rPr>
            <w:rFonts w:hint="eastAsia" w:ascii="宋体" w:hAnsi="宋体" w:eastAsia="宋体" w:cs="楷体"/>
            <w:sz w:val="24"/>
            <w:lang w:eastAsia="zh-CN"/>
          </w:rPr>
          <w:t>“</w:t>
        </w:r>
      </w:ins>
      <w:del w:id="29" w:author="再来While" w:date="2022-03-06T19:48:28Z">
        <w:r>
          <w:rPr>
            <w:rFonts w:hint="eastAsia" w:ascii="宋体" w:hAnsi="宋体" w:eastAsia="宋体" w:cs="楷体"/>
            <w:sz w:val="24"/>
          </w:rPr>
          <w:delText>”</w:delText>
        </w:r>
      </w:del>
      <w:r>
        <w:rPr>
          <w:rFonts w:hint="eastAsia" w:ascii="宋体" w:hAnsi="宋体" w:eastAsia="宋体" w:cs="楷体"/>
          <w:sz w:val="24"/>
        </w:rPr>
        <w:t>难</w:t>
      </w:r>
      <w:ins w:id="30" w:author="再来While" w:date="2022-03-06T19:48:30Z">
        <w:r>
          <w:rPr>
            <w:rFonts w:hint="eastAsia" w:ascii="宋体" w:hAnsi="宋体" w:eastAsia="宋体" w:cs="楷体"/>
            <w:sz w:val="24"/>
            <w:lang w:eastAsia="zh-CN"/>
          </w:rPr>
          <w:t>”</w:t>
        </w:r>
      </w:ins>
      <w:del w:id="31" w:author="再来While" w:date="2022-03-06T19:48:30Z">
        <w:r>
          <w:rPr>
            <w:rFonts w:hint="eastAsia" w:ascii="宋体" w:hAnsi="宋体" w:eastAsia="宋体" w:cs="楷体"/>
            <w:sz w:val="24"/>
          </w:rPr>
          <w:delText>“</w:delText>
        </w:r>
      </w:del>
      <w:r>
        <w:rPr>
          <w:rFonts w:hint="eastAsia" w:ascii="宋体" w:hAnsi="宋体" w:eastAsia="宋体" w:cs="楷体"/>
          <w:sz w:val="24"/>
        </w:rPr>
        <w:t>不能说感同身受，但绝对有目共睹。</w:t>
      </w:r>
    </w:p>
    <w:p>
      <w:pPr>
        <w:ind w:firstLine="420"/>
        <w:rPr>
          <w:rFonts w:hint="eastAsia" w:ascii="宋体" w:hAnsi="宋体" w:eastAsia="宋体" w:cs="楷体"/>
          <w:sz w:val="24"/>
        </w:rPr>
      </w:pPr>
      <w:r>
        <w:rPr>
          <w:rFonts w:hint="eastAsia" w:ascii="宋体" w:hAnsi="宋体" w:eastAsia="宋体" w:cs="楷体"/>
          <w:sz w:val="24"/>
        </w:rPr>
        <w:t>然而害怕往往源于不够了解，对于微积分恐惧大多来自于畏难心理产生的</w:t>
      </w:r>
      <w:ins w:id="32" w:author="再来While" w:date="2022-03-06T19:49:04Z">
        <w:r>
          <w:rPr>
            <w:rFonts w:hint="eastAsia" w:ascii="宋体" w:hAnsi="宋体" w:eastAsia="宋体" w:cs="楷体"/>
            <w:sz w:val="24"/>
            <w:lang w:eastAsia="zh-CN"/>
          </w:rPr>
          <w:t>本能地排斥</w:t>
        </w:r>
      </w:ins>
      <w:del w:id="33" w:author="再来While" w:date="2022-03-06T19:49:04Z">
        <w:r>
          <w:rPr>
            <w:rFonts w:hint="eastAsia" w:ascii="宋体" w:hAnsi="宋体" w:eastAsia="宋体" w:cs="楷体"/>
            <w:sz w:val="24"/>
          </w:rPr>
          <w:delText>本能的排斥</w:delText>
        </w:r>
      </w:del>
      <w:r>
        <w:rPr>
          <w:rFonts w:hint="eastAsia" w:ascii="宋体" w:hAnsi="宋体" w:eastAsia="宋体" w:cs="楷体"/>
          <w:sz w:val="24"/>
        </w:rPr>
        <w:t>，静下心来耐心理倾听微积分的独白就能够获得顿悟的快乐。理解微积分的本质并不难，难的在于数学家为了让微积分建立在一个更加科学严谨的体系上而创造性引入的一些相对比较抽象的概念。比如同学们刚开始理解抽象的极限思维，借助一个包子就可以有所解决。对于一个热乎乎的包子，有面皮和肉馅两部分，我们把面皮的厚度作为自变量，倘若面皮趋向于无穷小，包子就变成了狮子头，倘若面皮趋向于占据整个包子，那么包子就成了馒头。微积分研究的对象是函数，极限是微积分研究的重要手段，它赋予了无穷</w:t>
      </w:r>
      <w:ins w:id="34" w:author="再来While" w:date="2022-03-06T19:49:07Z">
        <w:r>
          <w:rPr>
            <w:rFonts w:hint="eastAsia" w:ascii="宋体" w:hAnsi="宋体" w:eastAsia="宋体" w:cs="楷体"/>
            <w:sz w:val="24"/>
            <w:lang w:eastAsia="zh-CN"/>
          </w:rPr>
          <w:t>逼近</w:t>
        </w:r>
      </w:ins>
      <w:del w:id="35" w:author="再来While" w:date="2022-03-06T19:49:07Z">
        <w:r>
          <w:rPr>
            <w:rFonts w:hint="eastAsia" w:ascii="宋体" w:hAnsi="宋体" w:eastAsia="宋体" w:cs="楷体"/>
            <w:sz w:val="24"/>
          </w:rPr>
          <w:delText>逼进</w:delText>
        </w:r>
      </w:del>
      <w:r>
        <w:rPr>
          <w:rFonts w:hint="eastAsia" w:ascii="宋体" w:hAnsi="宋体" w:eastAsia="宋体" w:cs="楷体"/>
          <w:sz w:val="24"/>
        </w:rPr>
        <w:t>的合理性。</w:t>
      </w:r>
    </w:p>
    <w:p>
      <w:pPr>
        <w:ind w:firstLine="420"/>
        <w:rPr>
          <w:rFonts w:hint="eastAsia" w:ascii="宋体" w:hAnsi="宋体" w:eastAsia="宋体" w:cs="楷体"/>
          <w:sz w:val="24"/>
        </w:rPr>
      </w:pPr>
      <w:r>
        <w:rPr>
          <w:rFonts w:hint="eastAsia" w:ascii="宋体" w:hAnsi="宋体" w:eastAsia="宋体" w:cs="楷体"/>
          <w:sz w:val="24"/>
        </w:rPr>
        <w:t>关于微积分的许多概念都会有类似于极限这样的特点，严谨的数学表达提高了理解的门槛，同学们可以思考探索一些更形象化的表达帮助自己更好地理解有关概念，这样或许可以减轻畏难情绪带来的焦虑，更好地上手。</w:t>
      </w:r>
    </w:p>
    <w:p>
      <w:pPr>
        <w:ind w:firstLine="420"/>
        <w:rPr>
          <w:rFonts w:hint="eastAsia" w:ascii="宋体" w:hAnsi="宋体" w:eastAsia="宋体" w:cs="楷体"/>
          <w:sz w:val="24"/>
        </w:rPr>
      </w:pPr>
      <w:r>
        <w:rPr>
          <w:rFonts w:hint="eastAsia" w:ascii="宋体" w:hAnsi="宋体" w:eastAsia="宋体" w:cs="楷体"/>
          <w:sz w:val="24"/>
        </w:rPr>
        <w:t>微积分Calculus，拉丁语本意是指小石子，后来引申为计算，它通过极限，把无穷引入了计算体系，它把有限的东西分割成无穷多次后观察，又把无穷小</w:t>
      </w:r>
      <w:ins w:id="36" w:author="再来While" w:date="2022-03-06T19:49:14Z">
        <w:r>
          <w:rPr>
            <w:rFonts w:hint="eastAsia" w:ascii="宋体" w:hAnsi="宋体" w:eastAsia="宋体" w:cs="楷体"/>
            <w:sz w:val="24"/>
            <w:lang w:eastAsia="zh-CN"/>
          </w:rPr>
          <w:t>累积</w:t>
        </w:r>
      </w:ins>
      <w:del w:id="37" w:author="再来While" w:date="2022-03-06T19:49:14Z">
        <w:r>
          <w:rPr>
            <w:rFonts w:hint="eastAsia" w:ascii="宋体" w:hAnsi="宋体" w:eastAsia="宋体" w:cs="楷体"/>
            <w:sz w:val="24"/>
          </w:rPr>
          <w:delText>累计</w:delText>
        </w:r>
      </w:del>
      <w:r>
        <w:rPr>
          <w:rFonts w:hint="eastAsia" w:ascii="宋体" w:hAnsi="宋体" w:eastAsia="宋体" w:cs="楷体"/>
          <w:sz w:val="24"/>
        </w:rPr>
        <w:t>之后研究，是一套系统科学严密的逻辑法则和计算法则。</w:t>
      </w:r>
    </w:p>
    <w:p>
      <w:pPr>
        <w:rPr>
          <w:rFonts w:hint="eastAsia" w:ascii="宋体" w:hAnsi="宋体" w:eastAsia="宋体" w:cs="楷体"/>
          <w:b/>
          <w:bCs/>
          <w:sz w:val="24"/>
        </w:rPr>
      </w:pPr>
      <w:r>
        <w:rPr>
          <w:rFonts w:hint="eastAsia" w:ascii="宋体" w:hAnsi="宋体" w:eastAsia="宋体" w:cs="楷体"/>
          <w:b/>
          <w:bCs/>
          <w:sz w:val="24"/>
        </w:rPr>
        <w:t>（</w:t>
      </w:r>
      <w:r>
        <w:rPr>
          <w:rFonts w:ascii="宋体" w:hAnsi="宋体" w:eastAsia="宋体" w:cs="楷体"/>
          <w:b/>
          <w:bCs/>
          <w:sz w:val="24"/>
        </w:rPr>
        <w:t>2</w:t>
      </w:r>
      <w:r>
        <w:rPr>
          <w:rFonts w:hint="eastAsia" w:ascii="宋体" w:hAnsi="宋体" w:eastAsia="宋体" w:cs="楷体"/>
          <w:b/>
          <w:bCs/>
          <w:sz w:val="24"/>
        </w:rPr>
        <w:t>）微积分的知识框架</w:t>
      </w:r>
    </w:p>
    <w:p>
      <w:pPr>
        <w:jc w:val="center"/>
        <w:rPr>
          <w:rFonts w:hint="default"/>
          <w:lang w:val="en-US"/>
        </w:rPr>
      </w:pPr>
      <w:r>
        <w:drawing>
          <wp:anchor distT="0" distB="0" distL="114300" distR="114300" simplePos="0" relativeHeight="251659264" behindDoc="0" locked="0" layoutInCell="1" allowOverlap="1">
            <wp:simplePos x="0" y="0"/>
            <wp:positionH relativeFrom="column">
              <wp:posOffset>381000</wp:posOffset>
            </wp:positionH>
            <wp:positionV relativeFrom="paragraph">
              <wp:posOffset>0</wp:posOffset>
            </wp:positionV>
            <wp:extent cx="4518660" cy="3360420"/>
            <wp:effectExtent l="0" t="0" r="7620" b="7620"/>
            <wp:wrapTopAndBottom/>
            <wp:docPr id="48" name="图片 48" descr="截屏2022-02-15 上午11.0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截屏2022-02-15 上午11.02.57"/>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4518660" cy="3360420"/>
                    </a:xfrm>
                    <a:prstGeom prst="rect">
                      <a:avLst/>
                    </a:prstGeom>
                    <a:noFill/>
                    <a:ln>
                      <a:noFill/>
                    </a:ln>
                  </pic:spPr>
                </pic:pic>
              </a:graphicData>
            </a:graphic>
          </wp:anchor>
        </w:drawing>
      </w:r>
      <w:ins w:id="38" w:author="再来While" w:date="2022-03-06T19:43:06Z">
        <w:r>
          <w:rPr>
            <w:rFonts w:hint="eastAsia"/>
            <w:lang w:val="en-US" w:eastAsia="zh-CN"/>
          </w:rPr>
          <w:t>图</w:t>
        </w:r>
      </w:ins>
      <w:ins w:id="39" w:author="再来While" w:date="2022-03-06T19:43:07Z">
        <w:r>
          <w:rPr>
            <w:rFonts w:hint="eastAsia"/>
            <w:lang w:val="en-US" w:eastAsia="zh-CN"/>
          </w:rPr>
          <w:t xml:space="preserve"> 1</w:t>
        </w:r>
      </w:ins>
      <w:ins w:id="40" w:author="再来While" w:date="2022-03-06T19:43:08Z">
        <w:r>
          <w:rPr>
            <w:rFonts w:hint="eastAsia"/>
            <w:lang w:val="en-US" w:eastAsia="zh-CN"/>
          </w:rPr>
          <w:t xml:space="preserve"> </w:t>
        </w:r>
      </w:ins>
      <w:ins w:id="41" w:author="再来While" w:date="2022-03-06T19:43:09Z">
        <w:r>
          <w:rPr>
            <w:rFonts w:hint="eastAsia"/>
            <w:lang w:val="en-US" w:eastAsia="zh-CN"/>
          </w:rPr>
          <w:t>微积分的</w:t>
        </w:r>
      </w:ins>
      <w:ins w:id="42" w:author="再来While" w:date="2022-03-06T19:43:12Z">
        <w:r>
          <w:rPr>
            <w:rFonts w:hint="eastAsia"/>
            <w:lang w:val="en-US" w:eastAsia="zh-CN"/>
          </w:rPr>
          <w:t>知识框架</w:t>
        </w:r>
      </w:ins>
      <w:ins w:id="43" w:author="再来While" w:date="2022-03-06T19:43:13Z">
        <w:r>
          <w:rPr>
            <w:rFonts w:hint="eastAsia"/>
            <w:lang w:val="en-US" w:eastAsia="zh-CN"/>
          </w:rPr>
          <w:t>体系</w:t>
        </w:r>
      </w:ins>
    </w:p>
    <w:p>
      <w:pPr>
        <w:rPr>
          <w:rFonts w:hint="eastAsia" w:ascii="宋体" w:hAnsi="宋体" w:eastAsia="宋体" w:cs="楷体"/>
          <w:b/>
          <w:bCs/>
          <w:sz w:val="24"/>
        </w:rPr>
      </w:pPr>
      <w:r>
        <w:rPr>
          <w:rFonts w:hint="eastAsia" w:ascii="宋体" w:hAnsi="宋体" w:eastAsia="宋体" w:cs="楷体"/>
          <w:b/>
          <w:bCs/>
          <w:sz w:val="24"/>
        </w:rPr>
        <w:t>（</w:t>
      </w:r>
      <w:r>
        <w:rPr>
          <w:rFonts w:ascii="宋体" w:hAnsi="宋体" w:eastAsia="宋体" w:cs="楷体"/>
          <w:b/>
          <w:bCs/>
          <w:sz w:val="24"/>
        </w:rPr>
        <w:t>3</w:t>
      </w:r>
      <w:r>
        <w:rPr>
          <w:rFonts w:hint="eastAsia" w:ascii="宋体" w:hAnsi="宋体" w:eastAsia="宋体" w:cs="楷体"/>
          <w:b/>
          <w:bCs/>
          <w:sz w:val="24"/>
        </w:rPr>
        <w:t>）微积分的学习方法</w:t>
      </w:r>
    </w:p>
    <w:p>
      <w:pPr>
        <w:ind w:firstLine="480" w:firstLineChars="200"/>
        <w:rPr>
          <w:rFonts w:hint="eastAsia" w:ascii="宋体" w:hAnsi="宋体" w:eastAsia="宋体" w:cs="楷体"/>
          <w:sz w:val="24"/>
        </w:rPr>
      </w:pPr>
      <w:r>
        <w:rPr>
          <w:rFonts w:hint="eastAsia" w:ascii="宋体" w:hAnsi="宋体" w:eastAsia="宋体" w:cs="楷体"/>
          <w:sz w:val="24"/>
        </w:rPr>
        <w:t>微积分相对于之前中学接触的中等数学而言，数学的对象及方法较为繁杂。高等数学（即微积分）是一整套严密的理论体系，所以要想学好高数，就要从头开始打好基础，从中学的有限思维过渡到微积分的无限思维，接受一种新的思想——极限思想，这是整个高等数学的根基，我们所学的导数、微分、积分都是在此基础上搭建的理论网络。</w:t>
      </w:r>
    </w:p>
    <w:p>
      <w:pPr>
        <w:ind w:firstLine="480" w:firstLineChars="200"/>
        <w:rPr>
          <w:rFonts w:hint="eastAsia" w:ascii="宋体" w:hAnsi="宋体" w:eastAsia="宋体" w:cs="楷体"/>
          <w:sz w:val="24"/>
        </w:rPr>
      </w:pPr>
      <w:r>
        <w:rPr>
          <w:rFonts w:hint="eastAsia" w:ascii="宋体" w:hAnsi="宋体" w:eastAsia="宋体" w:cs="楷体"/>
          <w:sz w:val="24"/>
        </w:rPr>
        <w:t>学习高等数学最重要的是学习态度，态度决定一切。学习数学，要沉得下心，耐得住性子，勇敢积极和老师同学进行思维碰撞，不懂就问，要以谦虚、理智、悦纳、进取的学习态度来学习数学。还有就是学习数学不能嫌麻烦，数学就是一个实践的学科，要勤于动手，不能有畏难情绪，不能怕出错，学习数学的过程就是一个不断试错的过程，通俗</w:t>
      </w:r>
      <w:ins w:id="44" w:author="再来While" w:date="2022-03-06T19:49:19Z">
        <w:r>
          <w:rPr>
            <w:rFonts w:hint="eastAsia" w:ascii="宋体" w:hAnsi="宋体" w:eastAsia="宋体" w:cs="楷体"/>
            <w:sz w:val="24"/>
            <w:lang w:eastAsia="zh-CN"/>
          </w:rPr>
          <w:t>的话</w:t>
        </w:r>
      </w:ins>
      <w:del w:id="45" w:author="再来While" w:date="2022-03-06T19:49:19Z">
        <w:r>
          <w:rPr>
            <w:rFonts w:hint="eastAsia" w:ascii="宋体" w:hAnsi="宋体" w:eastAsia="宋体" w:cs="楷体"/>
            <w:sz w:val="24"/>
          </w:rPr>
          <w:delText>的</w:delText>
        </w:r>
      </w:del>
      <w:bookmarkStart w:id="6" w:name="_GoBack"/>
      <w:bookmarkEnd w:id="6"/>
      <w:r>
        <w:rPr>
          <w:rFonts w:hint="eastAsia" w:ascii="宋体" w:hAnsi="宋体" w:eastAsia="宋体" w:cs="楷体"/>
          <w:sz w:val="24"/>
        </w:rPr>
        <w:t>来讲，就是把所有可能的方法都尝试一遍，从中寻找最简洁、最漂亮的一种，这也是学习微积分的乐趣所在。持之以恒，孜孜不倦！</w:t>
      </w:r>
    </w:p>
    <w:p>
      <w:pPr>
        <w:rPr>
          <w:rFonts w:hint="eastAsia" w:ascii="宋体" w:hAnsi="宋体" w:eastAsia="宋体" w:cs="楷体"/>
          <w:b/>
          <w:bCs/>
          <w:sz w:val="24"/>
        </w:rPr>
      </w:pPr>
      <w:r>
        <w:rPr>
          <w:rFonts w:hint="eastAsia" w:ascii="宋体" w:hAnsi="宋体" w:eastAsia="宋体" w:cs="楷体"/>
          <w:b/>
          <w:bCs/>
          <w:sz w:val="24"/>
        </w:rPr>
        <w:t>（4）微积分学两大难点和应对策略</w:t>
      </w:r>
    </w:p>
    <w:p>
      <w:pPr>
        <w:rPr>
          <w:rFonts w:hint="eastAsia" w:ascii="宋体" w:hAnsi="宋体" w:eastAsia="宋体" w:cs="楷体"/>
          <w:sz w:val="24"/>
        </w:rPr>
      </w:pPr>
      <w:r>
        <w:rPr>
          <w:rFonts w:hint="eastAsia" w:ascii="宋体" w:hAnsi="宋体" w:eastAsia="宋体" w:cs="楷体"/>
          <w:sz w:val="24"/>
        </w:rPr>
        <w:t xml:space="preserve">     如前所述，微积分相关教材的逻辑体系为了严密性而牺牲了可读性，提高了微积分入门学习的门槛，同学们一方面可以通过形象化理解构造相关情景去理解微积分中的概念；另一方面学有余力或者感兴趣的同学也可以从微积分的发展历史来帮助理解，如《古今数学思想》《微积分的历程》都是不错的科普读物。</w:t>
      </w:r>
    </w:p>
    <w:p>
      <w:pPr>
        <w:rPr>
          <w:rFonts w:ascii="宋体" w:hAnsi="宋体" w:eastAsia="宋体" w:cs="楷体"/>
          <w:sz w:val="24"/>
        </w:rPr>
      </w:pPr>
      <w:r>
        <w:rPr>
          <w:rFonts w:hint="eastAsia" w:ascii="宋体" w:hAnsi="宋体" w:eastAsia="宋体" w:cs="楷体"/>
          <w:sz w:val="24"/>
        </w:rPr>
        <w:t>除了抽象的概念，微积分难的另一归因是微积分体系的庞大。一方面，微积分以函数为研究对象，虽说是两个字“函数”，但你我都心知肚明这其中可谓包罗万象，三角函数、双曲函数、幂函数，甚至还有隐函数等等……研究对象的丰富带来了微积分计算处理、定理证明上结构的丰富，这就提高了同学们学习借鉴的门槛；另一方面，针对微积分的计算方法往往很多，求极限、求积分往往会有很多方法需要掌握，而在面对具体题目时不少同学生搬硬套，不能做到具体问题具体分析，面对许多选择不知道从何下手。解决这个问题的关键在于厚积薄发。我们既可以通过平时老师课堂讲解的例题、练习去积累一些新的题型和方法，不断丰富自己的知识储备，又要在题目中感知每种方法的特点和适用范围，并多加练习，这样一定能够熟能生巧，得心应手。</w:t>
      </w:r>
    </w:p>
    <w:p>
      <w:pPr>
        <w:rPr>
          <w:rFonts w:hint="eastAsia" w:ascii="宋体" w:hAnsi="宋体" w:eastAsia="宋体" w:cs="楷体"/>
          <w:sz w:val="24"/>
        </w:rPr>
      </w:pPr>
    </w:p>
    <w:p>
      <w:pPr>
        <w:pStyle w:val="5"/>
        <w:jc w:val="left"/>
      </w:pPr>
      <w:r>
        <w:rPr>
          <w:rFonts w:ascii="宋体" w:hAnsi="宋体" w:eastAsia="宋体" w:cs="宋体"/>
          <w:sz w:val="24"/>
        </w:rPr>
        <w:t>2</w:t>
      </w:r>
      <w:r>
        <w:rPr>
          <w:rFonts w:hint="eastAsia" w:ascii="宋体" w:hAnsi="宋体" w:eastAsia="宋体" w:cs="宋体"/>
          <w:sz w:val="24"/>
        </w:rPr>
        <w:t>、线性代数</w:t>
      </w:r>
    </w:p>
    <w:p>
      <w:pPr>
        <w:rPr>
          <w:rFonts w:ascii="宋体" w:hAnsi="宋体" w:eastAsia="宋体" w:cs="楷体"/>
          <w:b/>
          <w:bCs/>
          <w:sz w:val="24"/>
        </w:rPr>
      </w:pPr>
      <w:r>
        <w:rPr>
          <w:rFonts w:hint="eastAsia" w:ascii="宋体" w:hAnsi="宋体" w:eastAsia="宋体" w:cs="楷体"/>
          <w:b/>
          <w:bCs/>
          <w:sz w:val="24"/>
        </w:rPr>
        <w:t>（1）研究对象与方法</w:t>
      </w:r>
    </w:p>
    <w:p>
      <w:pPr>
        <w:ind w:firstLine="480" w:firstLineChars="200"/>
        <w:rPr>
          <w:rFonts w:ascii="宋体" w:hAnsi="宋体" w:eastAsia="宋体" w:cs="楷体"/>
          <w:sz w:val="24"/>
        </w:rPr>
      </w:pPr>
      <w:r>
        <w:rPr>
          <w:rFonts w:hint="eastAsia" w:ascii="宋体" w:hAnsi="宋体" w:eastAsia="宋体" w:cs="楷体"/>
          <w:sz w:val="24"/>
        </w:rPr>
        <w:t>线性代数是数学的一个分支，它的研究对象和研究方法可以用八个字来概括“空间为体，向量为用”。也就是说，它的处理对象是向量空间（或称线性空间），处理方法是利用向量或向量组及其变换，这就是线性代数宏观层面的解释。</w:t>
      </w:r>
    </w:p>
    <w:p>
      <w:pPr>
        <w:ind w:firstLine="480" w:firstLineChars="200"/>
        <w:rPr>
          <w:rFonts w:ascii="宋体" w:hAnsi="宋体" w:eastAsia="宋体" w:cs="楷体"/>
          <w:sz w:val="24"/>
        </w:rPr>
      </w:pPr>
      <w:r>
        <w:rPr>
          <w:rFonts w:hint="eastAsia" w:ascii="宋体" w:hAnsi="宋体" w:eastAsia="宋体" w:cs="楷体"/>
          <w:sz w:val="24"/>
        </w:rPr>
        <w:t>说到这可能有同学想问，“向量空间”的这个“空间”和三维几何空间有什么关系呢？线性代数和高等代数又有什么区别呢？对于第一个问题，向量空间是</w:t>
      </w:r>
      <w:r>
        <w:rPr>
          <w:rFonts w:ascii="宋体" w:hAnsi="宋体" w:eastAsia="宋体" w:cs="楷体"/>
          <w:sz w:val="24"/>
        </w:rPr>
        <w:t>n</w:t>
      </w:r>
      <w:r>
        <w:rPr>
          <w:rFonts w:hint="eastAsia" w:ascii="宋体" w:hAnsi="宋体" w:eastAsia="宋体" w:cs="楷体"/>
          <w:sz w:val="24"/>
        </w:rPr>
        <w:t>维的，是一个抽象的空间，与三维空间不同，我们无法直观地用眼睛看见。如果说解析几何是用代数问题研究三维空间，那么线性代数就是</w:t>
      </w:r>
      <w:r>
        <w:rPr>
          <w:rFonts w:ascii="宋体" w:hAnsi="宋体" w:eastAsia="宋体" w:cs="楷体"/>
          <w:sz w:val="24"/>
        </w:rPr>
        <w:t>n</w:t>
      </w:r>
      <w:r>
        <w:rPr>
          <w:rFonts w:hint="eastAsia" w:ascii="宋体" w:hAnsi="宋体" w:eastAsia="宋体" w:cs="楷体"/>
          <w:sz w:val="24"/>
        </w:rPr>
        <w:t>维空间的解析几何。另外，同学们需要注意的是，线性代数和几何是密不可分的统一体。线性代数中有许多定义都有其几何意义，教学目的之一也是希望同学们学会将向量空间的问题用矩阵的语言来描述，学会理解矩阵运算的几何意义并用它来解决向量空间的问题。对于第二个问题，从这两个课程名称中对“代数”的修饰词中就可以看出。线性代数的特点就是“线性”。“线性”就是“一次”，它是最简单的，也是最重要的。而高等代数是包括线性代数的，且在线性代数的基础上加入了多项式环，线性空间等一系列相对抽象的东西。</w:t>
      </w:r>
    </w:p>
    <w:p>
      <w:pPr>
        <w:rPr>
          <w:rFonts w:ascii="宋体" w:hAnsi="宋体" w:eastAsia="宋体" w:cs="楷体"/>
          <w:b/>
          <w:bCs/>
          <w:sz w:val="24"/>
        </w:rPr>
      </w:pPr>
      <w:r>
        <w:rPr>
          <w:rFonts w:hint="eastAsia" w:ascii="宋体" w:hAnsi="宋体" w:eastAsia="宋体" w:cs="楷体"/>
          <w:b/>
          <w:bCs/>
          <w:sz w:val="24"/>
        </w:rPr>
        <w:t>（2）研究意义</w:t>
      </w:r>
    </w:p>
    <w:p>
      <w:pPr>
        <w:ind w:firstLine="480" w:firstLineChars="200"/>
        <w:rPr>
          <w:rFonts w:ascii="宋体" w:hAnsi="宋体" w:eastAsia="宋体" w:cs="楷体"/>
          <w:sz w:val="24"/>
        </w:rPr>
      </w:pPr>
      <w:r>
        <w:rPr>
          <w:rFonts w:hint="eastAsia" w:ascii="宋体" w:hAnsi="宋体" w:eastAsia="宋体" w:cs="楷体"/>
          <w:sz w:val="24"/>
        </w:rPr>
        <w:t>线性代数在管理学、信息工程学等学科中有着广泛的应用。符合一定公理的任何数学对象都只要变成向量就可以在这个代数系统中进行变换研究。为解决实际问题带来了极大的方便，这也是线性代数产生的现实背景。</w:t>
      </w:r>
    </w:p>
    <w:p>
      <w:pPr>
        <w:rPr>
          <w:rFonts w:ascii="宋体" w:hAnsi="宋体" w:eastAsia="宋体" w:cs="楷体"/>
          <w:b/>
          <w:bCs/>
          <w:sz w:val="24"/>
        </w:rPr>
      </w:pPr>
      <w:r>
        <w:rPr>
          <w:rFonts w:hint="eastAsia" w:ascii="宋体" w:hAnsi="宋体" w:eastAsia="宋体" w:cs="楷体"/>
          <w:b/>
          <w:bCs/>
          <w:sz w:val="24"/>
        </w:rPr>
        <w:t>（3）课程要求</w:t>
      </w:r>
    </w:p>
    <w:p>
      <w:pPr>
        <w:ind w:firstLine="480" w:firstLineChars="200"/>
        <w:rPr>
          <w:rFonts w:ascii="宋体" w:hAnsi="宋体" w:eastAsia="宋体" w:cs="楷体"/>
          <w:sz w:val="24"/>
        </w:rPr>
      </w:pPr>
      <w:r>
        <w:rPr>
          <w:rFonts w:hint="eastAsia" w:ascii="宋体" w:hAnsi="宋体" w:eastAsia="宋体" w:cs="楷体"/>
          <w:sz w:val="24"/>
        </w:rPr>
        <w:t>在川大，非数学专业的同学需要掌握行列式、矩阵、向量、线性方程组、矩阵的相似及对角化和二次型等知识，对于各类定理的证明则需要做到理解并掌握。对于线性空间的理解及实际应用，同学们可以自己进行深入探究学习。</w:t>
      </w:r>
    </w:p>
    <w:p>
      <w:pPr>
        <w:rPr>
          <w:rFonts w:ascii="宋体" w:hAnsi="宋体" w:eastAsia="宋体" w:cs="楷体"/>
          <w:b/>
          <w:bCs/>
          <w:sz w:val="24"/>
        </w:rPr>
      </w:pPr>
      <w:r>
        <w:rPr>
          <w:rFonts w:hint="eastAsia" w:ascii="宋体" w:hAnsi="宋体" w:eastAsia="宋体" w:cs="楷体"/>
          <w:b/>
          <w:bCs/>
          <w:sz w:val="24"/>
        </w:rPr>
        <w:t>（4）课时要求</w:t>
      </w:r>
    </w:p>
    <w:p>
      <w:pPr>
        <w:ind w:firstLine="480" w:firstLineChars="200"/>
        <w:rPr>
          <w:rFonts w:ascii="宋体" w:hAnsi="宋体" w:eastAsia="宋体" w:cs="楷体"/>
          <w:sz w:val="24"/>
        </w:rPr>
      </w:pPr>
      <w:r>
        <w:rPr>
          <w:rFonts w:hint="eastAsia" w:ascii="宋体" w:hAnsi="宋体" w:eastAsia="宋体" w:cs="楷体"/>
          <w:sz w:val="24"/>
        </w:rPr>
        <w:t>川大非数学专业的线性代数一个学期学习完，每周课时要求为四个课时。</w:t>
      </w:r>
    </w:p>
    <w:p>
      <w:pPr>
        <w:rPr>
          <w:rFonts w:ascii="宋体" w:hAnsi="宋体" w:eastAsia="宋体" w:cs="楷体"/>
          <w:b/>
          <w:bCs/>
          <w:sz w:val="24"/>
        </w:rPr>
      </w:pPr>
      <w:r>
        <w:rPr>
          <w:rFonts w:hint="eastAsia" w:ascii="宋体" w:hAnsi="宋体" w:eastAsia="宋体" w:cs="楷体"/>
          <w:b/>
          <w:bCs/>
          <w:sz w:val="24"/>
        </w:rPr>
        <w:t>（5）课程分类及对应学习内容</w:t>
      </w:r>
    </w:p>
    <w:p>
      <w:pPr>
        <w:ind w:firstLine="480" w:firstLineChars="200"/>
        <w:rPr>
          <w:rFonts w:ascii="宋体" w:hAnsi="宋体" w:eastAsia="宋体" w:cs="楷体"/>
          <w:sz w:val="24"/>
        </w:rPr>
      </w:pPr>
      <w:r>
        <w:rPr>
          <w:rFonts w:hint="eastAsia" w:ascii="宋体" w:hAnsi="宋体" w:eastAsia="宋体" w:cs="楷体"/>
          <w:sz w:val="24"/>
        </w:rPr>
        <w:t>目前川大的线性代数课程分为理工类和</w:t>
      </w:r>
      <w:r>
        <w:rPr>
          <w:rFonts w:ascii="宋体" w:hAnsi="宋体" w:eastAsia="宋体" w:cs="楷体"/>
          <w:sz w:val="24"/>
        </w:rPr>
        <w:t>III</w:t>
      </w:r>
      <w:r>
        <w:rPr>
          <w:rFonts w:hint="eastAsia" w:ascii="宋体" w:hAnsi="宋体" w:eastAsia="宋体" w:cs="楷体"/>
          <w:sz w:val="24"/>
        </w:rPr>
        <w:t>两类，二者都是</w:t>
      </w:r>
      <w:r>
        <w:rPr>
          <w:rFonts w:ascii="宋体" w:hAnsi="宋体" w:eastAsia="宋体" w:cs="楷体"/>
          <w:sz w:val="24"/>
        </w:rPr>
        <w:t>3</w:t>
      </w:r>
      <w:r>
        <w:rPr>
          <w:rFonts w:hint="eastAsia" w:ascii="宋体" w:hAnsi="宋体" w:eastAsia="宋体" w:cs="楷体"/>
          <w:sz w:val="24"/>
        </w:rPr>
        <w:t>学分，均开设在大一下学期。理工类面向全校理工科学生开设，对于向量空间部分要求较高，要求学生能掌握线性相关、线性无关、维度、秩、基、基础解系等基本概念和相关定理证明，并熟练进行线性方程组的计算。线性代数</w:t>
      </w:r>
      <w:r>
        <w:rPr>
          <w:rFonts w:ascii="宋体" w:hAnsi="宋体" w:eastAsia="宋体" w:cs="楷体"/>
          <w:sz w:val="24"/>
        </w:rPr>
        <w:t>III</w:t>
      </w:r>
      <w:r>
        <w:rPr>
          <w:rFonts w:hint="eastAsia" w:ascii="宋体" w:hAnsi="宋体" w:eastAsia="宋体" w:cs="楷体"/>
          <w:sz w:val="24"/>
        </w:rPr>
        <w:t>主要面向经济、管理类专业的学生开设，需重点掌握线性相关与线性无关的方程组的基础解系、行列式计算、特征值与特征向量以及一些特殊矩阵的重要性质，并要求掌握一定的逻辑推导，但对于证明的要求不高。</w:t>
      </w:r>
    </w:p>
    <w:p>
      <w:pPr>
        <w:rPr>
          <w:rFonts w:hint="eastAsia" w:ascii="宋体" w:hAnsi="宋体" w:eastAsia="宋体" w:cs="楷体"/>
          <w:sz w:val="24"/>
        </w:rPr>
      </w:pPr>
    </w:p>
    <w:p>
      <w:pPr>
        <w:pStyle w:val="5"/>
        <w:jc w:val="left"/>
        <w:rPr>
          <w:rFonts w:hint="eastAsia" w:ascii="宋体" w:hAnsi="宋体" w:eastAsia="宋体" w:cs="宋体"/>
          <w:sz w:val="24"/>
        </w:rPr>
      </w:pPr>
      <w:r>
        <w:rPr>
          <w:rFonts w:hint="eastAsia" w:ascii="宋体" w:hAnsi="宋体" w:eastAsia="宋体" w:cs="宋体"/>
          <w:sz w:val="24"/>
        </w:rPr>
        <w:t>3、概率论与数理统计</w:t>
      </w:r>
    </w:p>
    <w:p>
      <w:pPr>
        <w:jc w:val="left"/>
        <w:rPr>
          <w:rFonts w:hint="eastAsia" w:ascii="宋体" w:hAnsi="宋体" w:eastAsia="宋体" w:cs="楷体"/>
          <w:sz w:val="24"/>
        </w:rPr>
      </w:pPr>
      <w:r>
        <w:rPr>
          <w:rFonts w:hint="eastAsia" w:ascii="宋体" w:hAnsi="宋体" w:eastAsia="宋体" w:cs="楷体"/>
          <w:sz w:val="24"/>
        </w:rPr>
        <w:t>（1）理工类</w:t>
      </w:r>
    </w:p>
    <w:p>
      <w:pPr>
        <w:numPr>
          <w:ilvl w:val="0"/>
          <w:numId w:val="1"/>
        </w:numPr>
        <w:spacing w:line="276" w:lineRule="auto"/>
        <w:jc w:val="left"/>
        <w:rPr>
          <w:rFonts w:hint="eastAsia" w:ascii="宋体" w:hAnsi="宋体" w:eastAsia="宋体" w:cs="楷体"/>
          <w:sz w:val="24"/>
        </w:rPr>
      </w:pPr>
      <w:r>
        <w:rPr>
          <w:rFonts w:hint="eastAsia" w:ascii="宋体" w:hAnsi="宋体" w:eastAsia="宋体" w:cs="楷体"/>
          <w:b/>
          <w:bCs/>
          <w:sz w:val="24"/>
        </w:rPr>
        <w:t>涉及专业：</w:t>
      </w:r>
      <w:r>
        <w:rPr>
          <w:rFonts w:hint="eastAsia" w:ascii="宋体" w:hAnsi="宋体" w:eastAsia="宋体" w:cs="楷体"/>
          <w:sz w:val="24"/>
        </w:rPr>
        <w:t>理工类专业</w:t>
      </w:r>
    </w:p>
    <w:p>
      <w:pPr>
        <w:numPr>
          <w:ilvl w:val="0"/>
          <w:numId w:val="1"/>
        </w:numPr>
        <w:spacing w:line="276" w:lineRule="auto"/>
        <w:jc w:val="left"/>
        <w:rPr>
          <w:rFonts w:hint="eastAsia" w:ascii="宋体" w:hAnsi="宋体" w:eastAsia="宋体" w:cs="楷体"/>
          <w:sz w:val="24"/>
        </w:rPr>
      </w:pPr>
      <w:r>
        <w:rPr>
          <w:rFonts w:hint="eastAsia" w:ascii="宋体" w:hAnsi="宋体" w:eastAsia="宋体" w:cs="楷体"/>
          <w:b/>
          <w:bCs/>
          <w:sz w:val="24"/>
        </w:rPr>
        <w:t>学习内容：</w:t>
      </w:r>
      <w:r>
        <w:rPr>
          <w:rFonts w:hint="eastAsia" w:ascii="宋体" w:hAnsi="宋体" w:eastAsia="宋体" w:cs="楷体"/>
          <w:sz w:val="24"/>
        </w:rPr>
        <w:t>《概率论与数理统计》分为两个大板块，一部分为概率论，一部分为数理统计。在概率论板块主要学习随机事件及其概率、随机变量及其分布、随机变量的数字特征等等；在数理统计板块主要包括大数律与中心极限定理、抽样分布定理、参数估计与假设检验等等。</w:t>
      </w:r>
    </w:p>
    <w:p>
      <w:pPr>
        <w:numPr>
          <w:ilvl w:val="0"/>
          <w:numId w:val="1"/>
        </w:numPr>
        <w:spacing w:line="276" w:lineRule="auto"/>
        <w:jc w:val="left"/>
        <w:rPr>
          <w:rFonts w:hint="eastAsia" w:ascii="宋体" w:hAnsi="宋体" w:eastAsia="宋体" w:cs="楷体"/>
          <w:sz w:val="24"/>
        </w:rPr>
      </w:pPr>
      <w:r>
        <w:rPr>
          <w:rFonts w:hint="eastAsia" w:ascii="宋体" w:hAnsi="宋体" w:eastAsia="宋体" w:cs="楷体"/>
          <w:b/>
          <w:bCs/>
          <w:sz w:val="24"/>
        </w:rPr>
        <w:t>学习重点：</w:t>
      </w:r>
      <w:r>
        <w:rPr>
          <w:rFonts w:hint="eastAsia" w:ascii="宋体" w:hAnsi="宋体" w:eastAsia="宋体" w:cs="楷体"/>
          <w:sz w:val="24"/>
        </w:rPr>
        <w:t>在《概率论与数理统计》的学习上，理工类相比经管类在数学上更加的深入，但相比于数学学院所学习的《随机过程》等课程来说则偏向应用，主要是以随机事件作为分析对象。在理工科的很多专业课和研究领域中都会涉及到对具体问题中含有不确定性因素的随机变量的分析和处理，因此概统是非常重要的数学基础课。在学习《概率论与数理统计》的过程中，理工科的同学应该充分理解和领会到概统具体知识点的内涵，并了解具体的应用与计算，打好基础。</w:t>
      </w:r>
    </w:p>
    <w:p>
      <w:pPr>
        <w:numPr>
          <w:ilvl w:val="0"/>
          <w:numId w:val="1"/>
        </w:numPr>
        <w:spacing w:line="276" w:lineRule="auto"/>
        <w:jc w:val="left"/>
        <w:rPr>
          <w:rFonts w:hint="eastAsia" w:ascii="宋体" w:hAnsi="宋体" w:eastAsia="宋体" w:cs="楷体"/>
          <w:sz w:val="24"/>
        </w:rPr>
      </w:pPr>
      <w:r>
        <w:rPr>
          <w:rFonts w:hint="eastAsia" w:ascii="宋体" w:hAnsi="宋体" w:eastAsia="宋体" w:cs="楷体"/>
          <w:b/>
          <w:bCs/>
          <w:sz w:val="24"/>
        </w:rPr>
        <w:t>学习建议：</w:t>
      </w:r>
      <w:r>
        <w:rPr>
          <w:rFonts w:hint="eastAsia" w:ascii="宋体" w:hAnsi="宋体" w:eastAsia="宋体" w:cs="楷体"/>
          <w:sz w:val="24"/>
        </w:rPr>
        <w:t>《概率论与数理统计》相比于其他数学类课程，难度较小，但还是不应该轻视。在上课时要跟着老师的思路，做好笔记和整理；课后要经常反复的复习，并做题以巩固。可以适当地找到一些其他的教材和参考资料来辅助，并了解概统知识在相关领域的应用。</w:t>
      </w:r>
    </w:p>
    <w:p>
      <w:pPr>
        <w:ind w:left="420"/>
        <w:jc w:val="left"/>
        <w:rPr>
          <w:rFonts w:hint="eastAsia" w:ascii="宋体" w:hAnsi="宋体" w:eastAsia="宋体" w:cs="楷体"/>
          <w:sz w:val="24"/>
        </w:rPr>
      </w:pPr>
    </w:p>
    <w:p>
      <w:pPr>
        <w:jc w:val="center"/>
        <w:rPr>
          <w:rFonts w:hint="eastAsia" w:ascii="宋体" w:hAnsi="宋体" w:eastAsia="宋体" w:cs="楷体"/>
          <w:sz w:val="24"/>
        </w:rPr>
      </w:pPr>
      <w:r>
        <w:rPr>
          <w:rFonts w:ascii="宋体" w:hAnsi="宋体" w:eastAsia="宋体" w:cs="楷体"/>
          <w:sz w:val="24"/>
        </w:rPr>
        <w:drawing>
          <wp:inline distT="0" distB="0" distL="0" distR="0">
            <wp:extent cx="2049780" cy="2758440"/>
            <wp:effectExtent l="0" t="0" r="762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49780" cy="2758440"/>
                    </a:xfrm>
                    <a:prstGeom prst="rect">
                      <a:avLst/>
                    </a:prstGeom>
                    <a:noFill/>
                    <a:ln>
                      <a:noFill/>
                    </a:ln>
                  </pic:spPr>
                </pic:pic>
              </a:graphicData>
            </a:graphic>
          </wp:inline>
        </w:drawing>
      </w:r>
    </w:p>
    <w:p>
      <w:pPr>
        <w:jc w:val="center"/>
        <w:rPr>
          <w:rFonts w:hint="eastAsia" w:ascii="宋体" w:hAnsi="宋体" w:eastAsia="宋体" w:cs="楷体"/>
          <w:sz w:val="24"/>
        </w:rPr>
      </w:pPr>
    </w:p>
    <w:p>
      <w:pPr>
        <w:jc w:val="center"/>
        <w:rPr>
          <w:rFonts w:hint="eastAsia" w:ascii="宋体" w:hAnsi="宋体" w:eastAsia="宋体" w:cs="楷体"/>
          <w:sz w:val="24"/>
        </w:rPr>
      </w:pPr>
      <w:r>
        <w:rPr>
          <w:rFonts w:hint="eastAsia" w:ascii="宋体" w:hAnsi="宋体" w:eastAsia="宋体" w:cs="楷体"/>
          <w:sz w:val="24"/>
        </w:rPr>
        <w:t>图 概率论与数理统计（理工类）</w:t>
      </w:r>
    </w:p>
    <w:p>
      <w:pPr>
        <w:jc w:val="left"/>
        <w:rPr>
          <w:rFonts w:hint="eastAsia" w:ascii="宋体" w:hAnsi="宋体" w:eastAsia="宋体" w:cs="楷体"/>
          <w:sz w:val="24"/>
        </w:rPr>
      </w:pPr>
    </w:p>
    <w:p>
      <w:pPr>
        <w:spacing w:line="276" w:lineRule="auto"/>
        <w:jc w:val="left"/>
        <w:rPr>
          <w:rFonts w:hint="eastAsia" w:ascii="宋体" w:hAnsi="宋体" w:eastAsia="宋体" w:cs="楷体"/>
          <w:sz w:val="24"/>
        </w:rPr>
      </w:pPr>
      <w:r>
        <w:rPr>
          <w:rFonts w:hint="eastAsia" w:ascii="宋体" w:hAnsi="宋体" w:eastAsia="宋体" w:cs="楷体"/>
          <w:sz w:val="24"/>
        </w:rPr>
        <w:t>（2）经管类</w:t>
      </w:r>
    </w:p>
    <w:p>
      <w:pPr>
        <w:numPr>
          <w:ilvl w:val="0"/>
          <w:numId w:val="1"/>
        </w:numPr>
        <w:spacing w:line="276" w:lineRule="auto"/>
        <w:jc w:val="left"/>
        <w:rPr>
          <w:rFonts w:hint="eastAsia" w:ascii="宋体" w:hAnsi="宋体" w:eastAsia="宋体" w:cs="楷体"/>
          <w:sz w:val="24"/>
        </w:rPr>
      </w:pPr>
      <w:r>
        <w:rPr>
          <w:rFonts w:hint="eastAsia" w:ascii="宋体" w:hAnsi="宋体" w:eastAsia="宋体" w:cs="楷体"/>
          <w:b/>
          <w:bCs/>
          <w:sz w:val="24"/>
        </w:rPr>
        <w:t>涉及专业：</w:t>
      </w:r>
      <w:r>
        <w:rPr>
          <w:rFonts w:hint="eastAsia" w:ascii="宋体" w:hAnsi="宋体" w:eastAsia="宋体" w:cs="楷体"/>
          <w:sz w:val="24"/>
        </w:rPr>
        <w:t>经管类专业</w:t>
      </w:r>
    </w:p>
    <w:p>
      <w:pPr>
        <w:numPr>
          <w:ilvl w:val="0"/>
          <w:numId w:val="2"/>
        </w:numPr>
        <w:spacing w:line="276" w:lineRule="auto"/>
        <w:jc w:val="left"/>
        <w:rPr>
          <w:rFonts w:hint="eastAsia" w:ascii="宋体" w:hAnsi="宋体" w:eastAsia="宋体" w:cs="楷体"/>
          <w:sz w:val="24"/>
        </w:rPr>
      </w:pPr>
      <w:r>
        <w:rPr>
          <w:rFonts w:hint="eastAsia" w:ascii="宋体" w:hAnsi="宋体" w:eastAsia="宋体" w:cs="楷体"/>
          <w:b/>
          <w:bCs/>
          <w:sz w:val="24"/>
        </w:rPr>
        <w:t>学习内容：</w:t>
      </w:r>
      <w:r>
        <w:rPr>
          <w:rFonts w:hint="eastAsia" w:ascii="宋体" w:hAnsi="宋体" w:eastAsia="宋体" w:cs="楷体"/>
          <w:sz w:val="24"/>
        </w:rPr>
        <w:t>经管类的同学学习的《概率论与数理统计》内容与理工类的同学大抵相似，但在难度和深度上有所减小，相比之下更加注重于实践。</w:t>
      </w:r>
    </w:p>
    <w:p>
      <w:pPr>
        <w:numPr>
          <w:ilvl w:val="0"/>
          <w:numId w:val="3"/>
        </w:numPr>
        <w:spacing w:line="276" w:lineRule="auto"/>
        <w:jc w:val="left"/>
        <w:rPr>
          <w:rFonts w:hint="eastAsia" w:ascii="宋体" w:hAnsi="宋体" w:eastAsia="宋体" w:cs="楷体"/>
          <w:sz w:val="24"/>
        </w:rPr>
      </w:pPr>
      <w:r>
        <w:rPr>
          <w:rFonts w:hint="eastAsia" w:ascii="宋体" w:hAnsi="宋体" w:eastAsia="宋体" w:cs="楷体"/>
          <w:b/>
          <w:bCs/>
          <w:sz w:val="24"/>
        </w:rPr>
        <w:t>学习重点：</w:t>
      </w:r>
      <w:r>
        <w:rPr>
          <w:rFonts w:hint="eastAsia" w:ascii="宋体" w:hAnsi="宋体" w:eastAsia="宋体" w:cs="楷体"/>
          <w:sz w:val="24"/>
        </w:rPr>
        <w:t>在《概率论与数理统计》的学习上，经管类比理工类更注重应用和实践，并且自身很多专业核心课程都会用到概率论与数理统计的知识，例如人文社科类专业的同学会运用所学的概统知识和理论，利用SPSS等软件进行社会实践调查，财经金融类专业的同学会用Stata等软件分析股票和市场，所以经管类专业的同学学习《概率论与数理统计》是为了掌握基本的理论和知识，透彻地了解数据分析，便于以后更好地开展社会调研。所以好好学习概统知识，打牢基础是非常重要的。</w:t>
      </w:r>
    </w:p>
    <w:p>
      <w:pPr>
        <w:numPr>
          <w:ilvl w:val="0"/>
          <w:numId w:val="4"/>
        </w:numPr>
        <w:spacing w:line="276" w:lineRule="auto"/>
        <w:jc w:val="left"/>
        <w:rPr>
          <w:rFonts w:hint="eastAsia" w:ascii="宋体" w:hAnsi="宋体" w:eastAsia="宋体" w:cs="楷体"/>
          <w:sz w:val="24"/>
        </w:rPr>
      </w:pPr>
      <w:r>
        <w:rPr>
          <w:rFonts w:hint="eastAsia" w:ascii="宋体" w:hAnsi="宋体" w:eastAsia="宋体" w:cs="楷体"/>
          <w:b/>
          <w:bCs/>
          <w:sz w:val="24"/>
        </w:rPr>
        <w:t>学习建议：</w:t>
      </w:r>
      <w:r>
        <w:rPr>
          <w:rFonts w:hint="eastAsia" w:ascii="宋体" w:hAnsi="宋体" w:eastAsia="宋体" w:cs="楷体"/>
          <w:sz w:val="24"/>
        </w:rPr>
        <w:t>利用暑假提前在b站上学习宋浩老师的《概率论与数理统计》，讲解很清晰，细节很到位。回校后保持认真的态度，紧跟老师的课堂思路，课下认真完成作业并及时巩固，考试前过一遍书和PPT，再练习往年真题，就基本可以安心考试了。</w:t>
      </w:r>
    </w:p>
    <w:p>
      <w:pPr>
        <w:jc w:val="center"/>
        <w:rPr>
          <w:rFonts w:hint="eastAsia"/>
        </w:rPr>
      </w:pPr>
      <w:r>
        <w:drawing>
          <wp:inline distT="0" distB="0" distL="0" distR="0">
            <wp:extent cx="2065020" cy="2758440"/>
            <wp:effectExtent l="0" t="0" r="7620" b="0"/>
            <wp:docPr id="50" name="图片 50" descr="F84C0D6497055C676FE5B185F15E8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F84C0D6497055C676FE5B185F15E88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65020" cy="2758440"/>
                    </a:xfrm>
                    <a:prstGeom prst="rect">
                      <a:avLst/>
                    </a:prstGeom>
                    <a:noFill/>
                    <a:ln>
                      <a:noFill/>
                    </a:ln>
                  </pic:spPr>
                </pic:pic>
              </a:graphicData>
            </a:graphic>
          </wp:inline>
        </w:drawing>
      </w:r>
    </w:p>
    <w:p>
      <w:pPr>
        <w:jc w:val="center"/>
        <w:rPr>
          <w:rFonts w:ascii="宋体" w:hAnsi="宋体" w:eastAsia="宋体" w:cs="楷体"/>
          <w:sz w:val="24"/>
        </w:rPr>
      </w:pPr>
      <w:r>
        <w:rPr>
          <w:rFonts w:hint="eastAsia" w:ascii="宋体" w:hAnsi="宋体" w:eastAsia="宋体" w:cs="楷体"/>
          <w:sz w:val="24"/>
        </w:rPr>
        <w:t>图 概率论与数理统计（经管类）</w:t>
      </w:r>
    </w:p>
    <w:p/>
    <w:p>
      <w:pPr>
        <w:pStyle w:val="4"/>
        <w:jc w:val="left"/>
        <w:rPr>
          <w:rFonts w:ascii="宋体" w:hAnsi="宋体" w:eastAsia="宋体"/>
        </w:rPr>
      </w:pPr>
      <w:r>
        <w:rPr>
          <w:rFonts w:hint="eastAsia" w:ascii="宋体" w:hAnsi="宋体" w:eastAsia="宋体"/>
        </w:rPr>
        <w:t>（二）理工科数学类专业课</w:t>
      </w:r>
    </w:p>
    <w:p>
      <w:pPr>
        <w:ind w:firstLine="420"/>
        <w:rPr>
          <w:rFonts w:hint="eastAsia"/>
        </w:rPr>
      </w:pPr>
      <w:r>
        <w:rPr>
          <w:rFonts w:hint="eastAsia" w:ascii="宋体" w:hAnsi="宋体" w:eastAsia="宋体" w:cs="楷体"/>
          <w:sz w:val="24"/>
        </w:rPr>
        <w:t>除了之前的“三大数学”，理工科的同学们大多还要多学复变函数与积分变换、数值计算方法两门课。其中，复变函数与积分变换为现代工程技术领域（如电路、电磁场、信号处理、电力系统等）提供了坚实的数学基础；数值计算方法则是利用计算机求解数学问题的普遍方法，在金融、航天、电子、通信、控制等领域均有广泛的应用。</w:t>
      </w:r>
    </w:p>
    <w:p>
      <w:pPr>
        <w:pStyle w:val="5"/>
        <w:jc w:val="left"/>
        <w:rPr>
          <w:rFonts w:hint="eastAsia" w:ascii="宋体" w:hAnsi="宋体" w:eastAsia="宋体"/>
          <w:sz w:val="24"/>
        </w:rPr>
      </w:pPr>
      <w:r>
        <w:rPr>
          <w:rFonts w:hint="eastAsia" w:ascii="宋体" w:hAnsi="宋体" w:eastAsia="宋体"/>
          <w:sz w:val="24"/>
        </w:rPr>
        <w:t>1、复变函数与积分变换</w:t>
      </w:r>
    </w:p>
    <w:p>
      <w:pPr>
        <w:ind w:firstLine="420"/>
        <w:jc w:val="left"/>
        <w:rPr>
          <w:rFonts w:hint="eastAsia" w:ascii="宋体" w:hAnsi="宋体" w:eastAsia="宋体" w:cs="楷体"/>
          <w:sz w:val="24"/>
        </w:rPr>
      </w:pPr>
      <w:r>
        <w:rPr>
          <w:rFonts w:hint="eastAsia" w:ascii="宋体" w:hAnsi="宋体" w:eastAsia="宋体" w:cs="楷体"/>
          <w:sz w:val="24"/>
        </w:rPr>
        <w:t>复变函数与积分变换包括</w:t>
      </w:r>
      <w:r>
        <w:rPr>
          <w:rFonts w:hint="eastAsia" w:ascii="宋体" w:hAnsi="宋体" w:eastAsia="宋体" w:cs="楷体"/>
          <w:b/>
          <w:bCs/>
          <w:sz w:val="24"/>
        </w:rPr>
        <w:t>复变函数</w:t>
      </w:r>
      <w:r>
        <w:rPr>
          <w:rFonts w:hint="eastAsia" w:ascii="宋体" w:hAnsi="宋体" w:eastAsia="宋体" w:cs="楷体"/>
          <w:sz w:val="24"/>
        </w:rPr>
        <w:t>和</w:t>
      </w:r>
      <w:r>
        <w:rPr>
          <w:rFonts w:hint="eastAsia" w:ascii="宋体" w:hAnsi="宋体" w:eastAsia="宋体" w:cs="楷体"/>
          <w:b/>
          <w:bCs/>
          <w:sz w:val="24"/>
        </w:rPr>
        <w:t>积分变换</w:t>
      </w:r>
      <w:r>
        <w:rPr>
          <w:rFonts w:hint="eastAsia" w:ascii="宋体" w:hAnsi="宋体" w:eastAsia="宋体" w:cs="楷体"/>
          <w:sz w:val="24"/>
        </w:rPr>
        <w:t>两部分，在物理学院和电子学院，这门课则和数学物理方程共同构成一门课《数学物理方法》。</w:t>
      </w:r>
    </w:p>
    <w:p>
      <w:pPr>
        <w:numPr>
          <w:ilvl w:val="0"/>
          <w:numId w:val="1"/>
        </w:numPr>
        <w:spacing w:line="276" w:lineRule="auto"/>
        <w:jc w:val="left"/>
        <w:rPr>
          <w:rFonts w:hint="eastAsia" w:ascii="宋体" w:hAnsi="宋体" w:eastAsia="宋体" w:cs="楷体"/>
          <w:sz w:val="24"/>
        </w:rPr>
      </w:pPr>
      <w:r>
        <w:rPr>
          <w:rFonts w:hint="eastAsia" w:ascii="宋体" w:hAnsi="宋体" w:eastAsia="宋体" w:cs="楷体"/>
          <w:b/>
          <w:bCs/>
          <w:sz w:val="24"/>
        </w:rPr>
        <w:t>涉及专业：</w:t>
      </w:r>
      <w:r>
        <w:rPr>
          <w:rFonts w:hint="eastAsia" w:ascii="宋体" w:hAnsi="宋体" w:eastAsia="宋体" w:cs="楷体"/>
          <w:sz w:val="24"/>
        </w:rPr>
        <w:t>理工类各专业</w:t>
      </w:r>
    </w:p>
    <w:p>
      <w:pPr>
        <w:numPr>
          <w:ilvl w:val="0"/>
          <w:numId w:val="1"/>
        </w:numPr>
        <w:spacing w:line="276" w:lineRule="auto"/>
        <w:jc w:val="left"/>
        <w:rPr>
          <w:rFonts w:hint="eastAsia" w:ascii="宋体" w:hAnsi="宋体" w:eastAsia="宋体" w:cs="楷体"/>
          <w:sz w:val="24"/>
        </w:rPr>
      </w:pPr>
      <w:r>
        <w:rPr>
          <w:rFonts w:hint="eastAsia" w:ascii="宋体" w:hAnsi="宋体" w:eastAsia="宋体" w:cs="楷体"/>
          <w:b/>
          <w:bCs/>
          <w:sz w:val="24"/>
        </w:rPr>
        <w:t>学习内容：</w:t>
      </w:r>
    </w:p>
    <w:p>
      <w:pPr>
        <w:spacing w:line="276" w:lineRule="auto"/>
        <w:ind w:left="420"/>
        <w:jc w:val="left"/>
        <w:rPr>
          <w:rFonts w:hint="eastAsia" w:ascii="宋体" w:hAnsi="宋体" w:eastAsia="宋体" w:cs="楷体"/>
          <w:sz w:val="24"/>
        </w:rPr>
      </w:pPr>
      <w:r>
        <w:rPr>
          <w:rFonts w:hint="eastAsia" w:ascii="宋体" w:hAnsi="宋体" w:eastAsia="宋体" w:cs="楷体"/>
          <w:sz w:val="24"/>
        </w:rPr>
        <w:t>1.复变函数</w:t>
      </w:r>
    </w:p>
    <w:p>
      <w:pPr>
        <w:spacing w:line="276" w:lineRule="auto"/>
        <w:ind w:left="420"/>
        <w:jc w:val="left"/>
        <w:rPr>
          <w:rFonts w:hint="eastAsia" w:ascii="宋体" w:hAnsi="宋体" w:eastAsia="宋体" w:cs="楷体"/>
          <w:sz w:val="24"/>
        </w:rPr>
      </w:pPr>
      <w:r>
        <w:rPr>
          <w:rFonts w:hint="eastAsia" w:ascii="宋体" w:hAnsi="宋体" w:eastAsia="宋体" w:cs="楷体"/>
          <w:sz w:val="24"/>
        </w:rPr>
        <w:tab/>
      </w:r>
      <w:r>
        <w:rPr>
          <w:rFonts w:hint="eastAsia" w:ascii="宋体" w:hAnsi="宋体" w:eastAsia="宋体" w:cs="楷体"/>
          <w:sz w:val="24"/>
        </w:rPr>
        <w:t>复变函数即以复数为自变量和因变量的函数，工科同学可以将其看作“复数的微积分”，主要内容有复数的性质与运算、解析函数、复变函数的积分、级数、留数以及留数的应用。</w:t>
      </w:r>
    </w:p>
    <w:p>
      <w:pPr>
        <w:spacing w:line="276" w:lineRule="auto"/>
        <w:ind w:left="420"/>
        <w:jc w:val="left"/>
        <w:rPr>
          <w:rFonts w:hint="eastAsia" w:ascii="宋体" w:hAnsi="宋体" w:eastAsia="宋体" w:cs="楷体"/>
          <w:sz w:val="24"/>
        </w:rPr>
      </w:pPr>
      <w:r>
        <w:rPr>
          <w:rFonts w:hint="eastAsia" w:ascii="宋体" w:hAnsi="宋体" w:eastAsia="宋体" w:cs="楷体"/>
          <w:sz w:val="24"/>
        </w:rPr>
        <w:t>2.积分变换</w:t>
      </w:r>
    </w:p>
    <w:p>
      <w:pPr>
        <w:spacing w:line="276" w:lineRule="auto"/>
        <w:ind w:left="420"/>
        <w:jc w:val="left"/>
        <w:rPr>
          <w:rFonts w:hint="eastAsia" w:ascii="宋体" w:hAnsi="宋体" w:eastAsia="宋体" w:cs="楷体"/>
          <w:sz w:val="24"/>
        </w:rPr>
      </w:pPr>
      <w:r>
        <w:rPr>
          <w:rFonts w:hint="eastAsia" w:ascii="宋体" w:hAnsi="宋体" w:eastAsia="宋体" w:cs="楷体"/>
          <w:sz w:val="24"/>
        </w:rPr>
        <w:tab/>
      </w:r>
      <w:r>
        <w:rPr>
          <w:rFonts w:hint="eastAsia" w:ascii="宋体" w:hAnsi="宋体" w:eastAsia="宋体" w:cs="楷体"/>
          <w:sz w:val="24"/>
        </w:rPr>
        <w:t>同中学学过的初等变换、线性代数中学过的线性变换一样，积分变换也是一种变换的方法，只不过变换的方式是</w:t>
      </w:r>
      <w:r>
        <w:rPr>
          <w:rFonts w:hint="eastAsia" w:ascii="宋体" w:hAnsi="宋体" w:eastAsia="宋体" w:cs="楷体"/>
          <w:b/>
          <w:bCs/>
          <w:sz w:val="24"/>
        </w:rPr>
        <w:t>积分</w:t>
      </w:r>
      <w:r>
        <w:rPr>
          <w:rFonts w:hint="eastAsia" w:ascii="宋体" w:hAnsi="宋体" w:eastAsia="宋体" w:cs="楷体"/>
          <w:sz w:val="24"/>
        </w:rPr>
        <w:t>。课程主要内容是</w:t>
      </w:r>
      <w:r>
        <w:rPr>
          <w:rFonts w:hint="eastAsia" w:ascii="宋体" w:hAnsi="宋体" w:eastAsia="宋体" w:cs="楷体"/>
          <w:b/>
          <w:bCs/>
          <w:sz w:val="24"/>
        </w:rPr>
        <w:t>傅里叶变换</w:t>
      </w:r>
      <w:r>
        <w:rPr>
          <w:rFonts w:hint="eastAsia" w:ascii="宋体" w:hAnsi="宋体" w:eastAsia="宋体" w:cs="楷体"/>
          <w:sz w:val="24"/>
        </w:rPr>
        <w:t>和</w:t>
      </w:r>
      <w:r>
        <w:rPr>
          <w:rFonts w:hint="eastAsia" w:ascii="宋体" w:hAnsi="宋体" w:eastAsia="宋体" w:cs="楷体"/>
          <w:b/>
          <w:bCs/>
          <w:sz w:val="24"/>
        </w:rPr>
        <w:t>拉普拉斯变换</w:t>
      </w:r>
      <w:r>
        <w:rPr>
          <w:rFonts w:hint="eastAsia" w:ascii="宋体" w:hAnsi="宋体" w:eastAsia="宋体" w:cs="楷体"/>
          <w:sz w:val="24"/>
        </w:rPr>
        <w:t>的定义、性质以及它们在信号处理方面的简单应用。</w:t>
      </w:r>
    </w:p>
    <w:p>
      <w:pPr>
        <w:numPr>
          <w:ilvl w:val="0"/>
          <w:numId w:val="1"/>
        </w:numPr>
        <w:spacing w:line="276" w:lineRule="auto"/>
        <w:jc w:val="left"/>
        <w:rPr>
          <w:rFonts w:hint="eastAsia" w:ascii="宋体" w:hAnsi="宋体" w:eastAsia="宋体" w:cs="楷体"/>
          <w:sz w:val="24"/>
        </w:rPr>
      </w:pPr>
      <w:r>
        <w:rPr>
          <w:rFonts w:hint="eastAsia" w:ascii="宋体" w:hAnsi="宋体" w:eastAsia="宋体" w:cs="楷体"/>
          <w:b/>
          <w:bCs/>
          <w:sz w:val="24"/>
        </w:rPr>
        <w:t>学习重点：</w:t>
      </w:r>
    </w:p>
    <w:p>
      <w:pPr>
        <w:spacing w:line="276" w:lineRule="auto"/>
        <w:ind w:left="420"/>
        <w:jc w:val="left"/>
        <w:rPr>
          <w:rFonts w:hint="eastAsia" w:ascii="宋体" w:hAnsi="宋体" w:eastAsia="宋体" w:cs="楷体"/>
          <w:sz w:val="24"/>
        </w:rPr>
      </w:pPr>
      <w:r>
        <w:rPr>
          <w:rFonts w:hint="eastAsia" w:ascii="宋体" w:hAnsi="宋体" w:eastAsia="宋体" w:cs="楷体"/>
          <w:sz w:val="24"/>
        </w:rPr>
        <w:t>1.复变函数</w:t>
      </w:r>
    </w:p>
    <w:p>
      <w:pPr>
        <w:spacing w:line="276" w:lineRule="auto"/>
        <w:ind w:left="420"/>
        <w:jc w:val="left"/>
        <w:rPr>
          <w:rFonts w:hint="eastAsia" w:ascii="宋体" w:hAnsi="宋体" w:eastAsia="宋体" w:cs="楷体"/>
          <w:sz w:val="24"/>
        </w:rPr>
      </w:pPr>
      <w:r>
        <w:rPr>
          <w:rFonts w:hint="eastAsia" w:ascii="宋体" w:hAnsi="宋体" w:eastAsia="宋体" w:cs="楷体"/>
          <w:sz w:val="24"/>
        </w:rPr>
        <w:tab/>
      </w:r>
      <w:r>
        <w:rPr>
          <w:rFonts w:hint="eastAsia" w:ascii="宋体" w:hAnsi="宋体" w:eastAsia="宋体" w:cs="楷体"/>
          <w:sz w:val="24"/>
        </w:rPr>
        <w:t>不同于数学学院要求的严格分析，工程复变函数对各种定理和引理的证明不作要求，而重点在于利用定理进行</w:t>
      </w:r>
      <w:r>
        <w:rPr>
          <w:rFonts w:hint="eastAsia" w:ascii="宋体" w:hAnsi="宋体" w:eastAsia="宋体" w:cs="楷体"/>
          <w:b/>
          <w:bCs/>
          <w:sz w:val="24"/>
        </w:rPr>
        <w:t>计算</w:t>
      </w:r>
      <w:r>
        <w:rPr>
          <w:rFonts w:hint="eastAsia" w:ascii="宋体" w:hAnsi="宋体" w:eastAsia="宋体" w:cs="楷体"/>
          <w:sz w:val="24"/>
        </w:rPr>
        <w:t>，例如曲线积分的计算、Laurent级数展开式中某一项系数的计算以及留数的相关计算。其中留数的计算是整门课程知识的综合应用，也是后续课程如积分变换、数理方程和专业课的理论基础，需要重点掌握。</w:t>
      </w:r>
    </w:p>
    <w:p>
      <w:pPr>
        <w:spacing w:line="276" w:lineRule="auto"/>
        <w:ind w:left="420"/>
        <w:jc w:val="left"/>
        <w:rPr>
          <w:rFonts w:hint="eastAsia" w:ascii="宋体" w:hAnsi="宋体" w:eastAsia="宋体" w:cs="楷体"/>
          <w:sz w:val="24"/>
        </w:rPr>
      </w:pPr>
      <w:r>
        <w:rPr>
          <w:rFonts w:hint="eastAsia" w:ascii="宋体" w:hAnsi="宋体" w:eastAsia="宋体" w:cs="楷体"/>
          <w:sz w:val="24"/>
        </w:rPr>
        <w:t>2.积分变换</w:t>
      </w:r>
    </w:p>
    <w:p>
      <w:pPr>
        <w:spacing w:line="276" w:lineRule="auto"/>
        <w:ind w:left="420"/>
        <w:jc w:val="left"/>
        <w:rPr>
          <w:rFonts w:hint="eastAsia" w:ascii="宋体" w:hAnsi="宋体" w:eastAsia="宋体" w:cs="楷体"/>
          <w:sz w:val="24"/>
        </w:rPr>
      </w:pPr>
      <w:r>
        <w:rPr>
          <w:rFonts w:hint="eastAsia" w:ascii="宋体" w:hAnsi="宋体" w:eastAsia="宋体" w:cs="楷体"/>
          <w:sz w:val="24"/>
        </w:rPr>
        <w:tab/>
      </w:r>
      <w:r>
        <w:rPr>
          <w:rFonts w:hint="eastAsia" w:ascii="宋体" w:hAnsi="宋体" w:eastAsia="宋体" w:cs="楷体"/>
          <w:sz w:val="24"/>
        </w:rPr>
        <w:t>积分变换的重点在于两类重要积分变换的性质以及应用。同学们学习时要能够手动推导常见函数的傅里叶变换和拉普拉斯变换，并能理解推导重要的性质（如拉普拉斯变换的时域平移特性、卷积特性等）。</w:t>
      </w:r>
    </w:p>
    <w:p>
      <w:pPr>
        <w:numPr>
          <w:ilvl w:val="0"/>
          <w:numId w:val="1"/>
        </w:numPr>
        <w:spacing w:line="276" w:lineRule="auto"/>
        <w:jc w:val="left"/>
        <w:rPr>
          <w:rFonts w:hint="eastAsia" w:ascii="宋体" w:hAnsi="宋体" w:eastAsia="宋体" w:cs="楷体"/>
          <w:sz w:val="24"/>
        </w:rPr>
      </w:pPr>
      <w:r>
        <w:rPr>
          <w:rFonts w:hint="eastAsia" w:ascii="宋体" w:hAnsi="宋体" w:eastAsia="宋体" w:cs="楷体"/>
          <w:b/>
          <w:bCs/>
          <w:sz w:val="24"/>
        </w:rPr>
        <w:t>学习建议：</w:t>
      </w:r>
      <w:r>
        <w:rPr>
          <w:rFonts w:hint="eastAsia" w:ascii="宋体" w:hAnsi="宋体" w:eastAsia="宋体" w:cs="楷体"/>
          <w:sz w:val="24"/>
        </w:rPr>
        <w:t>不同三大数学课程，理工科同学学习的复变函数和积分变换更多与自己的专业课程结合更紧密。因而想要学好这门课上并取得好的成绩，并不需要额外找资料刷题（即使找到也很可能是针对数院同学的题目），更多需要结合物理意义来深入理解相关数学方法的应用。例如通过实际定积分的计算来理解引入留数的目的、通过系统的时域特征和频域特征两个角度来理解积分变换的目的和意义，认识到复变函数与积分变换在电路、信号中的应用后，相信你会有茅塞顿开的感觉。</w:t>
      </w:r>
    </w:p>
    <w:p>
      <w:pPr>
        <w:ind w:left="420"/>
        <w:jc w:val="left"/>
        <w:rPr>
          <w:rFonts w:hint="eastAsia" w:ascii="宋体" w:hAnsi="宋体" w:eastAsia="宋体" w:cs="楷体"/>
          <w:sz w:val="24"/>
        </w:rPr>
      </w:pPr>
      <w:r>
        <w:rPr>
          <w:rFonts w:hint="eastAsia"/>
        </w:rPr>
        <w:drawing>
          <wp:anchor distT="0" distB="0" distL="114300" distR="114300" simplePos="0" relativeHeight="251660288" behindDoc="0" locked="0" layoutInCell="1" allowOverlap="1">
            <wp:simplePos x="0" y="0"/>
            <wp:positionH relativeFrom="margin">
              <wp:posOffset>297180</wp:posOffset>
            </wp:positionH>
            <wp:positionV relativeFrom="paragraph">
              <wp:posOffset>222250</wp:posOffset>
            </wp:positionV>
            <wp:extent cx="2255520" cy="2255520"/>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55520" cy="2255520"/>
                    </a:xfrm>
                    <a:prstGeom prst="rect">
                      <a:avLst/>
                    </a:prstGeom>
                    <a:noFill/>
                  </pic:spPr>
                </pic:pic>
              </a:graphicData>
            </a:graphic>
          </wp:anchor>
        </w:drawing>
      </w:r>
      <w:r>
        <w:rPr>
          <w:rFonts w:hint="eastAsia"/>
        </w:rPr>
        <w:drawing>
          <wp:anchor distT="0" distB="0" distL="114300" distR="114300" simplePos="0" relativeHeight="251661312" behindDoc="0" locked="0" layoutInCell="1" allowOverlap="1">
            <wp:simplePos x="0" y="0"/>
            <wp:positionH relativeFrom="column">
              <wp:posOffset>3215640</wp:posOffset>
            </wp:positionH>
            <wp:positionV relativeFrom="paragraph">
              <wp:posOffset>214630</wp:posOffset>
            </wp:positionV>
            <wp:extent cx="2247900" cy="2247900"/>
            <wp:effectExtent l="0" t="0" r="7620" b="762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47900" cy="2247900"/>
                    </a:xfrm>
                    <a:prstGeom prst="rect">
                      <a:avLst/>
                    </a:prstGeom>
                    <a:noFill/>
                  </pic:spPr>
                </pic:pic>
              </a:graphicData>
            </a:graphic>
          </wp:anchor>
        </w:drawing>
      </w:r>
    </w:p>
    <w:p>
      <w:pPr>
        <w:jc w:val="center"/>
        <w:rPr>
          <w:rFonts w:hint="eastAsia" w:ascii="宋体" w:hAnsi="宋体" w:eastAsia="宋体" w:cs="楷体"/>
          <w:sz w:val="24"/>
        </w:rPr>
      </w:pPr>
      <w:r>
        <w:rPr>
          <w:rFonts w:hint="eastAsia" w:ascii="宋体" w:hAnsi="宋体" w:eastAsia="宋体" w:cs="楷体"/>
          <w:sz w:val="24"/>
        </w:rPr>
        <w:t>图 复变函数与积分变换教材</w:t>
      </w:r>
    </w:p>
    <w:p>
      <w:pPr>
        <w:jc w:val="left"/>
        <w:rPr>
          <w:rFonts w:hint="eastAsia" w:ascii="宋体" w:hAnsi="宋体" w:eastAsia="宋体" w:cs="楷体"/>
          <w:sz w:val="24"/>
        </w:rPr>
      </w:pPr>
    </w:p>
    <w:p>
      <w:pPr>
        <w:jc w:val="left"/>
        <w:rPr>
          <w:rFonts w:hint="eastAsia" w:ascii="宋体" w:hAnsi="宋体" w:eastAsia="宋体" w:cs="楷体"/>
          <w:sz w:val="24"/>
        </w:rPr>
      </w:pPr>
    </w:p>
    <w:p>
      <w:pPr>
        <w:pStyle w:val="5"/>
        <w:jc w:val="left"/>
        <w:rPr>
          <w:rFonts w:hint="eastAsia" w:ascii="宋体" w:hAnsi="宋体" w:eastAsia="宋体" w:cs="宋体"/>
          <w:sz w:val="24"/>
        </w:rPr>
      </w:pPr>
      <w:r>
        <w:rPr>
          <w:rFonts w:hint="eastAsia" w:ascii="宋体" w:hAnsi="宋体" w:eastAsia="宋体"/>
          <w:sz w:val="24"/>
        </w:rPr>
        <w:t>2、数值计算方法</w:t>
      </w:r>
    </w:p>
    <w:p>
      <w:pPr>
        <w:ind w:firstLine="420"/>
        <w:rPr>
          <w:rFonts w:hint="eastAsia" w:ascii="宋体" w:hAnsi="宋体" w:eastAsia="宋体" w:cs="楷体"/>
          <w:sz w:val="24"/>
        </w:rPr>
      </w:pPr>
      <w:r>
        <w:rPr>
          <w:rFonts w:hint="eastAsia" w:ascii="宋体" w:hAnsi="宋体" w:eastAsia="宋体" w:cs="楷体"/>
          <w:sz w:val="24"/>
        </w:rPr>
        <w:t>数值计算也称数值分析，是利用计算机求解数学问题数值解的方法。由于计算机算力的不断发展和数学建模思想的推广，数值计算在几乎所有科技领域和金融领域都有着广泛的应用。</w:t>
      </w:r>
    </w:p>
    <w:p>
      <w:pPr>
        <w:numPr>
          <w:ilvl w:val="0"/>
          <w:numId w:val="1"/>
        </w:numPr>
        <w:spacing w:line="276" w:lineRule="auto"/>
        <w:jc w:val="left"/>
        <w:rPr>
          <w:rFonts w:hint="eastAsia" w:ascii="宋体" w:hAnsi="宋体" w:eastAsia="宋体" w:cs="楷体"/>
          <w:sz w:val="24"/>
        </w:rPr>
      </w:pPr>
      <w:r>
        <w:rPr>
          <w:rFonts w:hint="eastAsia" w:ascii="宋体" w:hAnsi="宋体" w:eastAsia="宋体" w:cs="楷体"/>
          <w:b/>
          <w:bCs/>
          <w:sz w:val="24"/>
        </w:rPr>
        <w:t>涉及专业：</w:t>
      </w:r>
      <w:r>
        <w:rPr>
          <w:rFonts w:hint="eastAsia" w:ascii="宋体" w:hAnsi="宋体" w:eastAsia="宋体" w:cs="楷体"/>
          <w:sz w:val="24"/>
        </w:rPr>
        <w:t>理工科专业、商科专业</w:t>
      </w:r>
    </w:p>
    <w:p>
      <w:pPr>
        <w:numPr>
          <w:ilvl w:val="0"/>
          <w:numId w:val="2"/>
        </w:numPr>
        <w:spacing w:line="276" w:lineRule="auto"/>
        <w:jc w:val="left"/>
        <w:rPr>
          <w:rFonts w:hint="eastAsia" w:ascii="宋体" w:hAnsi="宋体" w:eastAsia="宋体" w:cs="楷体"/>
          <w:sz w:val="24"/>
        </w:rPr>
      </w:pPr>
      <w:r>
        <w:rPr>
          <w:rFonts w:hint="eastAsia" w:ascii="宋体" w:hAnsi="宋体" w:eastAsia="宋体" w:cs="楷体"/>
          <w:b/>
          <w:bCs/>
          <w:sz w:val="24"/>
        </w:rPr>
        <w:t>学习内容：</w:t>
      </w:r>
      <w:r>
        <w:rPr>
          <w:rFonts w:hint="eastAsia" w:ascii="宋体" w:hAnsi="宋体" w:eastAsia="宋体" w:cs="楷体"/>
          <w:sz w:val="24"/>
        </w:rPr>
        <w:t>本科生主要学习比较简单的数值计算方法。首先学习误差及有效数字的相关定义、了解机器精度，而后学习方程求根、线性方程组的数值解法、插值与拟合、数值积分与数值微分。</w:t>
      </w:r>
    </w:p>
    <w:p>
      <w:pPr>
        <w:numPr>
          <w:ilvl w:val="0"/>
          <w:numId w:val="3"/>
        </w:numPr>
        <w:spacing w:line="276" w:lineRule="auto"/>
        <w:jc w:val="left"/>
        <w:rPr>
          <w:rFonts w:hint="eastAsia" w:ascii="宋体" w:hAnsi="宋体" w:eastAsia="宋体" w:cs="楷体"/>
          <w:sz w:val="24"/>
        </w:rPr>
      </w:pPr>
      <w:r>
        <w:rPr>
          <w:rFonts w:hint="eastAsia" w:ascii="宋体" w:hAnsi="宋体" w:eastAsia="宋体" w:cs="楷体"/>
          <w:b/>
          <w:bCs/>
          <w:sz w:val="24"/>
        </w:rPr>
        <w:t>学习重点：</w:t>
      </w:r>
      <w:r>
        <w:rPr>
          <w:rFonts w:hint="eastAsia" w:ascii="宋体" w:hAnsi="宋体" w:eastAsia="宋体" w:cs="楷体"/>
          <w:sz w:val="24"/>
        </w:rPr>
        <w:t>数值计算的学习重点在于掌握重要的数值计算方法并能够将其</w:t>
      </w:r>
      <w:r>
        <w:rPr>
          <w:rFonts w:hint="eastAsia" w:ascii="宋体" w:hAnsi="宋体" w:eastAsia="宋体" w:cs="楷体"/>
          <w:b/>
          <w:bCs/>
          <w:sz w:val="24"/>
        </w:rPr>
        <w:t>编程实现</w:t>
      </w:r>
      <w:r>
        <w:rPr>
          <w:rFonts w:hint="eastAsia" w:ascii="宋体" w:hAnsi="宋体" w:eastAsia="宋体" w:cs="楷体"/>
          <w:sz w:val="24"/>
        </w:rPr>
        <w:t>。虽然川大在《工程数学数值计算方法》这门课上目前还是采用笔试的考核形式，但数值方法的程序仍然是大家所需重点注意的，以便能在后续专业课程需要的时候用到。</w:t>
      </w:r>
    </w:p>
    <w:p>
      <w:pPr>
        <w:numPr>
          <w:ilvl w:val="0"/>
          <w:numId w:val="4"/>
        </w:numPr>
        <w:spacing w:line="276" w:lineRule="auto"/>
        <w:jc w:val="left"/>
        <w:rPr>
          <w:rFonts w:hint="eastAsia" w:ascii="宋体" w:hAnsi="宋体" w:eastAsia="宋体" w:cs="楷体"/>
          <w:sz w:val="24"/>
        </w:rPr>
      </w:pPr>
      <w:r>
        <w:rPr>
          <w:rFonts w:hint="eastAsia" w:ascii="宋体" w:hAnsi="宋体" w:eastAsia="宋体" w:cs="楷体"/>
          <w:b/>
          <w:bCs/>
          <w:sz w:val="24"/>
        </w:rPr>
        <w:t>学习建议：</w:t>
      </w:r>
      <w:r>
        <w:rPr>
          <w:rFonts w:hint="eastAsia" w:ascii="宋体" w:hAnsi="宋体" w:eastAsia="宋体" w:cs="楷体"/>
          <w:sz w:val="24"/>
        </w:rPr>
        <w:t>这可能是大学阶段最简单的一门数学课了。数值计算考试形式为笔试，算例不会太难，只要掌握公式且不按错计算器就可以取得非常高的成绩。不过还是要建议同学们有空可以了解课本以外的，更加高级的数值计算方法，并试试用他们解决一下数学建模的相关问题。如此，大家会深深感受到数学是一门好玩又有魅力的学科。</w:t>
      </w:r>
    </w:p>
    <w:p>
      <w:pPr>
        <w:jc w:val="center"/>
        <w:rPr>
          <w:rFonts w:hint="eastAsia"/>
        </w:rPr>
      </w:pPr>
    </w:p>
    <w:p>
      <w:pPr>
        <w:jc w:val="center"/>
        <w:rPr>
          <w:rFonts w:hint="eastAsia" w:ascii="宋体" w:hAnsi="宋体" w:eastAsia="宋体" w:cs="楷体"/>
          <w:sz w:val="24"/>
        </w:rPr>
      </w:pPr>
      <w:r>
        <w:rPr>
          <w:rFonts w:hint="eastAsia"/>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537460" cy="2537460"/>
            <wp:effectExtent l="0" t="0" r="7620" b="7620"/>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37460" cy="2537460"/>
                    </a:xfrm>
                    <a:prstGeom prst="rect">
                      <a:avLst/>
                    </a:prstGeom>
                    <a:noFill/>
                  </pic:spPr>
                </pic:pic>
              </a:graphicData>
            </a:graphic>
          </wp:anchor>
        </w:drawing>
      </w:r>
      <w:r>
        <w:rPr>
          <w:rFonts w:hint="eastAsia" w:ascii="宋体" w:hAnsi="宋体" w:eastAsia="宋体" w:cs="楷体"/>
          <w:sz w:val="24"/>
        </w:rPr>
        <w:t>图 概率论与数理统计（经管类）</w:t>
      </w:r>
    </w:p>
    <w:p>
      <w:pPr>
        <w:rPr>
          <w:rFonts w:hint="eastAsia"/>
        </w:rPr>
      </w:pPr>
    </w:p>
    <w:p>
      <w:pPr>
        <w:pStyle w:val="3"/>
      </w:pPr>
      <w:bookmarkStart w:id="0" w:name="_Toc71579784"/>
      <w:bookmarkStart w:id="1" w:name="_Toc75364254"/>
      <w:r>
        <w:rPr>
          <w:rFonts w:hint="eastAsia"/>
        </w:rPr>
        <w:t>二、</w:t>
      </w:r>
      <w:r>
        <w:t>高手秘籍——数学学习经验贴</w:t>
      </w:r>
    </w:p>
    <w:p>
      <w:pPr>
        <w:pStyle w:val="3"/>
      </w:pPr>
      <w:r>
        <w:rPr>
          <w:rFonts w:hint="eastAsia"/>
        </w:rPr>
        <w:t>数学学习方法</w:t>
      </w:r>
      <w:bookmarkEnd w:id="0"/>
      <w:bookmarkEnd w:id="1"/>
    </w:p>
    <w:p>
      <w:pPr>
        <w:pStyle w:val="4"/>
        <w:rPr>
          <w:rFonts w:hint="eastAsia"/>
        </w:rPr>
      </w:pPr>
      <w:bookmarkStart w:id="2" w:name="_Toc71579785"/>
      <w:bookmarkStart w:id="3" w:name="_Toc75364255"/>
      <w:r>
        <w:rPr>
          <w:rFonts w:hint="eastAsia"/>
        </w:rPr>
        <w:t>1</w:t>
      </w:r>
      <w:r>
        <w:t>.</w:t>
      </w:r>
      <w:r>
        <w:rPr>
          <w:lang w:eastAsia="zh-Hans"/>
        </w:rPr>
        <w:t xml:space="preserve"> </w:t>
      </w:r>
      <w:r>
        <w:rPr>
          <w:rFonts w:hint="eastAsia"/>
        </w:rPr>
        <w:t>日常学习</w:t>
      </w:r>
      <w:bookmarkEnd w:id="2"/>
      <w:bookmarkEnd w:id="3"/>
    </w:p>
    <w:p>
      <w:pPr>
        <w:pStyle w:val="5"/>
        <w:rPr>
          <w:rFonts w:hint="eastAsia" w:ascii="宋体" w:hAnsi="宋体" w:eastAsia="宋体" w:cs="楷体"/>
          <w:sz w:val="24"/>
        </w:rPr>
      </w:pPr>
      <w:r>
        <w:rPr>
          <w:rFonts w:hint="eastAsia" w:ascii="宋体" w:hAnsi="宋体" w:eastAsia="宋体" w:cs="楷体"/>
          <w:sz w:val="24"/>
        </w:rPr>
        <w:t>(</w:t>
      </w:r>
      <w:r>
        <w:rPr>
          <w:rFonts w:ascii="宋体" w:hAnsi="宋体" w:eastAsia="宋体" w:cs="楷体"/>
          <w:sz w:val="24"/>
        </w:rPr>
        <w:t>1)</w:t>
      </w:r>
      <w:r>
        <w:rPr>
          <w:rFonts w:hint="eastAsia" w:ascii="宋体" w:hAnsi="宋体" w:eastAsia="宋体" w:cs="楷体"/>
          <w:sz w:val="24"/>
        </w:rPr>
        <w:t>高效预习</w:t>
      </w:r>
    </w:p>
    <w:p>
      <w:pPr>
        <w:ind w:firstLine="480" w:firstLineChars="200"/>
        <w:rPr>
          <w:rFonts w:hint="eastAsia" w:ascii="宋体" w:hAnsi="宋体" w:eastAsia="宋体" w:cs="楷体"/>
          <w:sz w:val="24"/>
        </w:rPr>
      </w:pPr>
      <w:r>
        <w:rPr>
          <w:rFonts w:hint="eastAsia" w:ascii="宋体" w:hAnsi="宋体" w:eastAsia="宋体" w:cs="楷体"/>
          <w:sz w:val="24"/>
        </w:rPr>
        <w:t>与高中阶段相比，大学数学的课堂节奏快得多，课堂容量也更大，这导致部分刚进入大学的同学跟不上老师的授课进度，从而错过重要的知识点。因此，数学课前的高效预习就显得极为重要。</w:t>
      </w:r>
    </w:p>
    <w:p>
      <w:pPr>
        <w:ind w:firstLine="480" w:firstLineChars="200"/>
        <w:rPr>
          <w:rFonts w:hint="eastAsia" w:ascii="宋体" w:hAnsi="宋体" w:eastAsia="宋体" w:cs="楷体"/>
          <w:sz w:val="24"/>
        </w:rPr>
      </w:pPr>
      <w:r>
        <w:rPr>
          <w:rFonts w:hint="eastAsia" w:ascii="宋体" w:hAnsi="宋体" w:eastAsia="宋体" w:cs="楷体"/>
          <w:sz w:val="24"/>
        </w:rPr>
        <w:t>如何预习？要根据自己的时间以及对于预习程度的需求进行合理安排。</w:t>
      </w:r>
    </w:p>
    <w:p>
      <w:pPr>
        <w:ind w:firstLine="480" w:firstLineChars="200"/>
        <w:rPr>
          <w:rFonts w:hint="eastAsia" w:ascii="宋体" w:hAnsi="宋体" w:eastAsia="宋体" w:cs="楷体"/>
          <w:sz w:val="24"/>
        </w:rPr>
      </w:pPr>
      <w:r>
        <w:rPr>
          <w:rFonts w:hint="eastAsia" w:ascii="宋体" w:hAnsi="宋体" w:eastAsia="宋体" w:cs="楷体"/>
          <w:sz w:val="24"/>
        </w:rPr>
        <w:t>①细读课本，明确章节内容的脉络，并建立起自己的思维线。</w:t>
      </w:r>
    </w:p>
    <w:p>
      <w:pPr>
        <w:ind w:firstLine="480" w:firstLineChars="200"/>
        <w:rPr>
          <w:rFonts w:hint="eastAsia" w:ascii="宋体" w:hAnsi="宋体" w:eastAsia="宋体" w:cs="楷体"/>
          <w:sz w:val="24"/>
        </w:rPr>
      </w:pPr>
      <w:r>
        <w:rPr>
          <w:rFonts w:hint="eastAsia" w:ascii="宋体" w:hAnsi="宋体" w:eastAsia="宋体" w:cs="楷体"/>
          <w:sz w:val="24"/>
        </w:rPr>
        <w:t>②标记出教材中未看懂和理解难度大的地方，以利于在课堂上听讲时抓住重点,着重研习。</w:t>
      </w:r>
    </w:p>
    <w:p>
      <w:pPr>
        <w:ind w:firstLine="480" w:firstLineChars="200"/>
        <w:rPr>
          <w:rFonts w:hint="eastAsia" w:ascii="宋体" w:hAnsi="宋体" w:eastAsia="宋体" w:cs="楷体"/>
          <w:sz w:val="24"/>
        </w:rPr>
      </w:pPr>
      <w:r>
        <w:rPr>
          <w:rFonts w:hint="eastAsia" w:ascii="宋体" w:hAnsi="宋体" w:eastAsia="宋体" w:cs="楷体"/>
          <w:sz w:val="24"/>
        </w:rPr>
        <w:t>③若时间充足，可选取一两道例题或书后习题自测，检验预习效果。</w:t>
      </w:r>
    </w:p>
    <w:p>
      <w:pPr>
        <w:pStyle w:val="5"/>
        <w:rPr>
          <w:rFonts w:hint="eastAsia" w:ascii="宋体" w:hAnsi="宋体" w:eastAsia="宋体" w:cs="楷体"/>
          <w:sz w:val="24"/>
        </w:rPr>
      </w:pPr>
      <w:r>
        <w:rPr>
          <w:rFonts w:hint="eastAsia" w:ascii="宋体" w:hAnsi="宋体" w:eastAsia="宋体" w:cs="楷体"/>
          <w:sz w:val="24"/>
        </w:rPr>
        <w:t>(</w:t>
      </w:r>
      <w:r>
        <w:rPr>
          <w:rFonts w:ascii="宋体" w:hAnsi="宋体" w:eastAsia="宋体" w:cs="楷体"/>
          <w:sz w:val="24"/>
        </w:rPr>
        <w:t>2)</w:t>
      </w:r>
      <w:r>
        <w:rPr>
          <w:rFonts w:hint="eastAsia" w:ascii="宋体" w:hAnsi="宋体" w:eastAsia="宋体" w:cs="楷体"/>
          <w:sz w:val="24"/>
        </w:rPr>
        <w:t>高效课堂</w:t>
      </w:r>
    </w:p>
    <w:p>
      <w:pPr>
        <w:ind w:firstLine="480" w:firstLineChars="200"/>
        <w:rPr>
          <w:rFonts w:hint="eastAsia" w:cs="楷体"/>
        </w:rPr>
      </w:pPr>
      <w:r>
        <w:rPr>
          <w:rFonts w:hint="eastAsia" w:ascii="宋体" w:hAnsi="宋体" w:eastAsia="宋体" w:cs="楷体"/>
          <w:sz w:val="24"/>
        </w:rPr>
        <w:t>紧跟老师的授课节奏，对于自己已经掌握的知识要认真听讲，注意老师与自己思维方法的不同之处，这样可以从老师新颖的思路中得到启发。对于自己在预习过程中不懂的知识点，则要全神贯注，注意听老师解释此知识点的切入点在哪，思维逻辑是什么。这不仅是理解此知识点的关键，更是学习并培养数学思维的好机会。此外，在课堂上也要培养自己独立思考问题的习惯，发散思维，积极与老师互动。</w:t>
      </w:r>
    </w:p>
    <w:p>
      <w:pPr>
        <w:pStyle w:val="5"/>
        <w:rPr>
          <w:rFonts w:hint="eastAsia" w:cs="宋体"/>
        </w:rPr>
      </w:pPr>
      <w:r>
        <w:rPr>
          <w:rFonts w:hint="eastAsia" w:ascii="宋体" w:hAnsi="宋体" w:eastAsia="宋体" w:cs="楷体"/>
          <w:sz w:val="24"/>
        </w:rPr>
        <w:t>(</w:t>
      </w:r>
      <w:r>
        <w:rPr>
          <w:rFonts w:ascii="宋体" w:hAnsi="宋体" w:eastAsia="宋体" w:cs="楷体"/>
          <w:sz w:val="24"/>
        </w:rPr>
        <w:t>3)</w:t>
      </w:r>
      <w:r>
        <w:rPr>
          <w:rFonts w:hint="eastAsia" w:ascii="宋体" w:hAnsi="宋体" w:eastAsia="宋体" w:cs="楷体"/>
          <w:sz w:val="24"/>
        </w:rPr>
        <w:t>高效完成作业</w:t>
      </w:r>
    </w:p>
    <w:p>
      <w:pPr>
        <w:ind w:firstLine="420"/>
        <w:rPr>
          <w:rFonts w:hint="eastAsia" w:ascii="宋体" w:hAnsi="宋体" w:eastAsia="宋体" w:cs="楷体"/>
          <w:sz w:val="24"/>
        </w:rPr>
      </w:pPr>
      <w:r>
        <w:rPr>
          <w:rFonts w:hint="eastAsia" w:ascii="宋体" w:hAnsi="宋体" w:eastAsia="宋体" w:cs="楷体"/>
          <w:sz w:val="24"/>
        </w:rPr>
        <w:t>课后作业是有效检验对知识点掌握程度的手段，要端正态度认真对待。如何做？</w:t>
      </w:r>
    </w:p>
    <w:p>
      <w:pPr>
        <w:ind w:firstLine="480" w:firstLineChars="200"/>
        <w:rPr>
          <w:rFonts w:hint="eastAsia" w:ascii="宋体" w:hAnsi="宋体" w:eastAsia="宋体" w:cs="楷体"/>
          <w:sz w:val="24"/>
        </w:rPr>
      </w:pPr>
      <w:r>
        <w:rPr>
          <w:rFonts w:hint="eastAsia" w:ascii="宋体" w:hAnsi="宋体" w:eastAsia="宋体" w:cs="楷体"/>
          <w:sz w:val="24"/>
        </w:rPr>
        <w:t>①先对作业涉及章节的知识点进行系统复习，再独立完成作业。</w:t>
      </w:r>
    </w:p>
    <w:p>
      <w:pPr>
        <w:ind w:firstLine="480" w:firstLineChars="200"/>
        <w:rPr>
          <w:rFonts w:hint="eastAsia" w:ascii="宋体" w:hAnsi="宋体" w:eastAsia="宋体" w:cs="楷体"/>
          <w:sz w:val="24"/>
        </w:rPr>
      </w:pPr>
      <w:r>
        <w:rPr>
          <w:rFonts w:hint="eastAsia" w:ascii="宋体" w:hAnsi="宋体" w:eastAsia="宋体" w:cs="楷体"/>
          <w:sz w:val="24"/>
        </w:rPr>
        <w:t>②在完成作业的过程中一定要脱离课本和答案，减少对课本和答案的依赖，独立思考。</w:t>
      </w:r>
    </w:p>
    <w:p>
      <w:pPr>
        <w:ind w:firstLine="480" w:firstLineChars="200"/>
        <w:rPr>
          <w:rFonts w:hint="eastAsia" w:ascii="宋体" w:hAnsi="宋体" w:eastAsia="宋体" w:cs="楷体"/>
          <w:sz w:val="24"/>
        </w:rPr>
      </w:pPr>
      <w:r>
        <w:rPr>
          <w:rFonts w:hint="eastAsia" w:ascii="宋体" w:hAnsi="宋体" w:eastAsia="宋体" w:cs="楷体"/>
          <w:sz w:val="24"/>
        </w:rPr>
        <w:t>③重视反馈，及时订正答案。对作业中出现的错误一定要高度重视，仔细分析原因、易错点，并及时总结经验。</w:t>
      </w:r>
    </w:p>
    <w:p>
      <w:pPr>
        <w:ind w:firstLine="480" w:firstLineChars="200"/>
        <w:rPr>
          <w:rFonts w:hint="eastAsia" w:ascii="宋体" w:hAnsi="宋体" w:eastAsia="宋体" w:cs="楷体"/>
          <w:sz w:val="24"/>
        </w:rPr>
      </w:pPr>
      <w:r>
        <w:rPr>
          <w:rFonts w:hint="eastAsia" w:ascii="宋体" w:hAnsi="宋体" w:eastAsia="宋体" w:cs="楷体"/>
          <w:sz w:val="24"/>
        </w:rPr>
        <w:t>④对于不会做的题目，可以寻求其他同学的帮助，交流过程中可能会获得别具一格的思路；也可以将其暂时搁置，第二天继续思考，这样可能会有意想不到的灵感。</w:t>
      </w:r>
    </w:p>
    <w:p>
      <w:pPr>
        <w:pStyle w:val="5"/>
        <w:rPr>
          <w:rFonts w:hint="eastAsia" w:ascii="宋体" w:hAnsi="宋体" w:eastAsia="宋体" w:cs="楷体"/>
          <w:sz w:val="24"/>
        </w:rPr>
      </w:pPr>
      <w:r>
        <w:rPr>
          <w:rFonts w:ascii="宋体" w:hAnsi="宋体" w:eastAsia="宋体" w:cs="楷体"/>
          <w:sz w:val="24"/>
        </w:rPr>
        <w:t>(</w:t>
      </w:r>
      <w:r>
        <w:rPr>
          <w:rFonts w:hint="eastAsia" w:ascii="宋体" w:hAnsi="宋体" w:eastAsia="宋体" w:cs="楷体"/>
          <w:sz w:val="24"/>
        </w:rPr>
        <w:t>4)高效利用笔记</w:t>
      </w:r>
    </w:p>
    <w:p>
      <w:pPr>
        <w:ind w:firstLine="480" w:firstLineChars="200"/>
        <w:rPr>
          <w:rFonts w:hint="eastAsia" w:ascii="宋体" w:hAnsi="宋体" w:eastAsia="宋体" w:cs="楷体"/>
          <w:sz w:val="24"/>
        </w:rPr>
      </w:pPr>
      <w:r>
        <w:rPr>
          <w:rFonts w:hint="eastAsia" w:ascii="宋体" w:hAnsi="宋体" w:eastAsia="宋体" w:cs="楷体"/>
          <w:sz w:val="24"/>
        </w:rPr>
        <w:t>上大学后很多同学都在纠结数学笔记到底需不需要做，如何做？上课记得太多跟不上老师节奏，记得太少又觉得抓不住重点。这里小思结合自身经验给同学们分享几个记笔记的要点：</w:t>
      </w:r>
    </w:p>
    <w:p>
      <w:pPr>
        <w:snapToGrid w:val="0"/>
        <w:spacing w:before="60" w:after="60"/>
        <w:rPr>
          <w:rFonts w:hint="eastAsia" w:ascii="宋体" w:hAnsi="宋体" w:eastAsia="宋体" w:cs="楷体"/>
          <w:sz w:val="24"/>
        </w:rPr>
      </w:pPr>
      <w:r>
        <w:rPr>
          <w:rFonts w:hint="eastAsia" w:ascii="宋体" w:hAnsi="宋体" w:eastAsia="宋体" w:cs="楷体"/>
          <w:sz w:val="24"/>
        </w:rPr>
        <w:t xml:space="preserve">    ①笔记基本内容。一是记书上没有的东西；二是记重要的公式、定理、定义及自己的理解思考。具体了内容因人而异。</w:t>
      </w:r>
    </w:p>
    <w:p>
      <w:pPr>
        <w:snapToGrid w:val="0"/>
        <w:spacing w:before="60" w:after="60"/>
        <w:ind w:firstLine="480"/>
        <w:rPr>
          <w:rFonts w:hint="eastAsia" w:ascii="宋体" w:hAnsi="宋体" w:eastAsia="宋体" w:cs="楷体"/>
          <w:sz w:val="24"/>
        </w:rPr>
      </w:pPr>
      <w:r>
        <w:rPr>
          <w:rFonts w:hint="eastAsia" w:ascii="宋体" w:hAnsi="宋体" w:eastAsia="宋体" w:cs="楷体"/>
          <w:sz w:val="24"/>
        </w:rPr>
        <w:t>②数学笔记重点是记录题目。</w:t>
      </w:r>
    </w:p>
    <w:p>
      <w:pPr>
        <w:ind w:firstLine="480" w:firstLineChars="200"/>
        <w:rPr>
          <w:rFonts w:hint="eastAsia" w:ascii="宋体" w:hAnsi="宋体" w:eastAsia="宋体" w:cs="楷体"/>
          <w:sz w:val="24"/>
        </w:rPr>
      </w:pPr>
      <w:r>
        <w:rPr>
          <w:rFonts w:hint="eastAsia" w:ascii="宋体" w:hAnsi="宋体" w:eastAsia="宋体" w:cs="楷体"/>
          <w:sz w:val="24"/>
        </w:rPr>
        <w:t>高效利用笔记对于知识的总结归纳以及日后的复习巩固极为重要。如何记笔记？</w:t>
      </w:r>
    </w:p>
    <w:p>
      <w:pPr>
        <w:ind w:firstLine="480" w:firstLineChars="200"/>
        <w:rPr>
          <w:rFonts w:hint="eastAsia" w:ascii="宋体" w:hAnsi="宋体" w:eastAsia="宋体" w:cs="楷体"/>
          <w:sz w:val="24"/>
        </w:rPr>
      </w:pPr>
      <w:r>
        <w:rPr>
          <w:rFonts w:hint="eastAsia" w:ascii="宋体" w:hAnsi="宋体" w:eastAsia="宋体" w:cs="楷体"/>
          <w:sz w:val="24"/>
        </w:rPr>
        <w:t>①对课堂笔记进行补充完善，有助于进一步梳理知识点，加深理解。</w:t>
      </w:r>
    </w:p>
    <w:p>
      <w:pPr>
        <w:ind w:firstLine="480" w:firstLineChars="200"/>
        <w:rPr>
          <w:rFonts w:hint="eastAsia" w:ascii="宋体" w:hAnsi="宋体" w:eastAsia="宋体" w:cs="楷体"/>
          <w:sz w:val="24"/>
        </w:rPr>
      </w:pPr>
      <w:r>
        <w:rPr>
          <w:rFonts w:hint="eastAsia" w:ascii="宋体" w:hAnsi="宋体" w:eastAsia="宋体" w:cs="楷体"/>
          <w:sz w:val="24"/>
        </w:rPr>
        <w:t>②对经典及易错题型进行记录，重点是记下解决这类问题的思路方法及注意事项。</w:t>
      </w:r>
    </w:p>
    <w:p>
      <w:pPr>
        <w:ind w:firstLine="480" w:firstLineChars="200"/>
        <w:rPr>
          <w:rFonts w:hint="eastAsia" w:ascii="宋体" w:hAnsi="宋体" w:eastAsia="宋体" w:cs="楷体"/>
          <w:sz w:val="24"/>
        </w:rPr>
      </w:pPr>
      <w:r>
        <w:rPr>
          <w:rFonts w:hint="eastAsia" w:ascii="宋体" w:hAnsi="宋体" w:eastAsia="宋体" w:cs="楷体"/>
          <w:sz w:val="24"/>
        </w:rPr>
        <w:t>③记录新方法和独到见解。一定要注意和原始方法比较，领悟新方法的巧妙之处。</w:t>
      </w:r>
    </w:p>
    <w:p>
      <w:pPr>
        <w:snapToGrid w:val="0"/>
        <w:spacing w:before="60" w:after="60"/>
        <w:rPr>
          <w:rFonts w:hint="eastAsia" w:ascii="宋体" w:hAnsi="宋体" w:eastAsia="宋体" w:cs="楷体"/>
          <w:sz w:val="24"/>
        </w:rPr>
      </w:pPr>
      <w:r>
        <w:rPr>
          <w:rFonts w:hint="eastAsia" w:ascii="宋体" w:hAnsi="宋体" w:eastAsia="宋体" w:cs="楷体"/>
          <w:sz w:val="24"/>
        </w:rPr>
        <w:t xml:space="preserve">    当然，每个人的笔记都不一样，但最关键的一点是相同的：我是为自己记笔记，而不是为别人记笔记。好的笔记不需要刻意追求有多美观，适合自己就好。</w:t>
      </w:r>
    </w:p>
    <w:p>
      <w:pPr>
        <w:ind w:firstLine="480" w:firstLineChars="200"/>
        <w:rPr>
          <w:rFonts w:hint="eastAsia" w:ascii="宋体" w:hAnsi="宋体" w:eastAsia="宋体" w:cs="楷体"/>
          <w:sz w:val="24"/>
        </w:rPr>
      </w:pPr>
      <w:r>
        <w:rPr>
          <w:rFonts w:hint="eastAsia" w:ascii="宋体" w:hAnsi="宋体" w:eastAsia="宋体" w:cs="楷体"/>
          <w:sz w:val="24"/>
        </w:rPr>
        <w:t>记完笔记不要就觉得万事大吉了！对于笔记一定要反复翻阅，这不但可以帮助自己有效回顾所学知识，经过不断地记笔记和复习，你会惊喜地发现，有些以前做了经常忘的题记得更牢了，会做的题也多了，而且在每一次的回顾过程中都可能会迸发出新的思维，更好地实现一题多解。</w:t>
      </w:r>
    </w:p>
    <w:p>
      <w:pPr>
        <w:pStyle w:val="5"/>
        <w:rPr>
          <w:rFonts w:hint="eastAsia" w:ascii="宋体" w:hAnsi="宋体" w:eastAsia="宋体" w:cs="楷体"/>
          <w:sz w:val="24"/>
        </w:rPr>
      </w:pPr>
      <w:r>
        <w:rPr>
          <w:rFonts w:hint="eastAsia" w:ascii="宋体" w:hAnsi="宋体" w:eastAsia="宋体" w:cs="楷体"/>
          <w:sz w:val="24"/>
        </w:rPr>
        <w:t>(5)高效练题</w:t>
      </w:r>
    </w:p>
    <w:p>
      <w:pPr>
        <w:ind w:firstLine="480" w:firstLineChars="200"/>
        <w:rPr>
          <w:rFonts w:hint="eastAsia" w:ascii="宋体" w:hAnsi="宋体" w:eastAsia="宋体" w:cs="楷体"/>
          <w:sz w:val="24"/>
        </w:rPr>
      </w:pPr>
      <w:r>
        <w:rPr>
          <w:rFonts w:hint="eastAsia" w:ascii="宋体" w:hAnsi="宋体" w:eastAsia="宋体" w:cs="楷体"/>
          <w:sz w:val="24"/>
        </w:rPr>
        <w:t>数学是一门讲究熟练度与技巧的学科，需要不断地练题来积累经验，训练题感。如何高效地练题呢？</w:t>
      </w:r>
    </w:p>
    <w:p>
      <w:pPr>
        <w:ind w:firstLine="480" w:firstLineChars="200"/>
        <w:rPr>
          <w:rFonts w:hint="eastAsia" w:ascii="宋体" w:hAnsi="宋体" w:eastAsia="宋体" w:cs="楷体"/>
          <w:sz w:val="24"/>
        </w:rPr>
      </w:pPr>
      <w:r>
        <w:rPr>
          <w:rFonts w:hint="eastAsia" w:ascii="宋体" w:hAnsi="宋体" w:eastAsia="宋体" w:cs="楷体"/>
          <w:sz w:val="24"/>
        </w:rPr>
        <w:t>①根据自身需求，主动寻找课外习题。对一些同学来说，如果通过做课后习题和作业仍没有掌握好相关知识点，就需要做一些额外的习题来加深掌握程度。但大学和高中不同，没有大量的成册成套的推荐练习题，需要自己去寻找合适的习题资源，可以通过图书馆、网络、小思咨询群等多种渠道获得资源。</w:t>
      </w:r>
    </w:p>
    <w:p>
      <w:pPr>
        <w:ind w:firstLine="480" w:firstLineChars="200"/>
        <w:rPr>
          <w:rFonts w:hint="eastAsia" w:ascii="宋体" w:hAnsi="宋体" w:eastAsia="宋体" w:cs="楷体"/>
          <w:sz w:val="24"/>
        </w:rPr>
      </w:pPr>
      <w:r>
        <w:rPr>
          <w:rFonts w:hint="eastAsia" w:ascii="宋体" w:hAnsi="宋体" w:eastAsia="宋体" w:cs="楷体"/>
          <w:sz w:val="24"/>
        </w:rPr>
        <w:t>②切忌陷入无谓的“题海战”。一定要分析出自己对哪一板块掌握得不够熟练，从而有针对性地进行训练，这样才能达到有效提升数学思维和数学能力的目的。</w:t>
      </w:r>
    </w:p>
    <w:p>
      <w:pPr>
        <w:ind w:firstLine="480" w:firstLineChars="200"/>
        <w:rPr>
          <w:rFonts w:hint="eastAsia" w:ascii="宋体" w:hAnsi="宋体" w:eastAsia="宋体" w:cs="楷体"/>
          <w:sz w:val="24"/>
        </w:rPr>
      </w:pPr>
      <w:r>
        <w:rPr>
          <w:rFonts w:hint="eastAsia" w:ascii="宋体" w:hAnsi="宋体" w:eastAsia="宋体" w:cs="楷体"/>
          <w:sz w:val="24"/>
        </w:rPr>
        <w:t>③保持信心。在对自己不熟练的题型进行练习的时候，不可避免地会遇到无从下手，焦虑苦恼的情况。遇到这样的情况，可以参照答案的思路进行梳理和理解，整理归纳做题方法和技巧，从而不断地积累做题经验，千万不要在这时对自己失去信心，这是熟练掌握知识点的必经之路。刷题过程的确会遇到很多的挑战，但是只要用心努力地去做，秉承着对数学的好奇与热爱，就一定会有柳暗花明的惊喜与过五关斩六将后所向披靡的信心。</w:t>
      </w:r>
      <w:bookmarkStart w:id="4" w:name="_Toc75364256"/>
      <w:bookmarkStart w:id="5" w:name="_Toc71579786"/>
    </w:p>
    <w:p>
      <w:pPr>
        <w:pStyle w:val="5"/>
        <w:numPr>
          <w:ilvl w:val="0"/>
          <w:numId w:val="5"/>
        </w:numPr>
        <w:ind w:left="420" w:hanging="420"/>
        <w:rPr>
          <w:rFonts w:hint="eastAsia" w:ascii="宋体" w:hAnsi="宋体" w:eastAsia="宋体" w:cs="楷体"/>
          <w:sz w:val="24"/>
        </w:rPr>
      </w:pPr>
      <w:r>
        <w:rPr>
          <w:rFonts w:hint="eastAsia" w:ascii="宋体" w:hAnsi="宋体" w:eastAsia="宋体" w:cs="楷体"/>
          <w:sz w:val="24"/>
        </w:rPr>
        <w:t>高效利用题卡</w:t>
      </w:r>
    </w:p>
    <w:p>
      <w:pPr>
        <w:snapToGrid w:val="0"/>
        <w:spacing w:before="60" w:after="60"/>
        <w:ind w:firstLine="480" w:firstLineChars="200"/>
        <w:rPr>
          <w:rFonts w:hint="eastAsia" w:ascii="宋体" w:hAnsi="宋体" w:eastAsia="宋体" w:cs="楷体"/>
          <w:sz w:val="24"/>
        </w:rPr>
      </w:pPr>
      <w:r>
        <w:rPr>
          <w:rFonts w:hint="eastAsia" w:ascii="宋体" w:hAnsi="宋体" w:eastAsia="宋体" w:cs="楷体"/>
          <w:sz w:val="24"/>
        </w:rPr>
        <w:t>题卡旨在帮助同学们搜集好题或易错题，最终达到整合的目的，能够更好地协助大家梳理学过的知识并且应用。</w:t>
      </w:r>
    </w:p>
    <w:p>
      <w:pPr>
        <w:snapToGrid w:val="0"/>
        <w:spacing w:before="60" w:after="60"/>
        <w:rPr>
          <w:rFonts w:hint="eastAsia" w:ascii="宋体" w:hAnsi="宋体" w:eastAsia="宋体" w:cs="楷体"/>
          <w:sz w:val="24"/>
        </w:rPr>
      </w:pPr>
      <w:r>
        <w:rPr>
          <w:rFonts w:hint="eastAsia" w:ascii="宋体" w:hAnsi="宋体" w:eastAsia="宋体" w:cs="楷体"/>
          <w:sz w:val="24"/>
        </w:rPr>
        <w:t>     同学们制作题卡应首先在平时学习、课后作业与习题练习的过程中，选取适合自己个性化的好题或易错题。不会做的题或者认为思维难度较高、思维方式较新颖的题目也可以一并标注归类进自己的题卡题组中。在准备题目初步阶段可以使用便签纸或小型笔记本等易于携带的纸张进行记录。</w:t>
      </w:r>
    </w:p>
    <w:p>
      <w:pPr>
        <w:snapToGrid w:val="0"/>
        <w:spacing w:before="60" w:after="60"/>
        <w:ind w:firstLine="480" w:firstLineChars="200"/>
        <w:rPr>
          <w:rFonts w:hint="eastAsia" w:ascii="宋体" w:hAnsi="宋体" w:eastAsia="宋体" w:cs="楷体"/>
          <w:sz w:val="24"/>
        </w:rPr>
      </w:pPr>
      <w:r>
        <w:rPr>
          <w:rFonts w:hint="eastAsia" w:ascii="宋体" w:hAnsi="宋体" w:eastAsia="宋体" w:cs="楷体"/>
          <w:sz w:val="24"/>
        </w:rPr>
        <w:t>其次，在抄写完成预先准备好的题卡上的题目之后，可以先自己重新做一遍，以此来检测自己是否真正掌握了这道题。如果中间遇见还不熟悉的地方应该对照第一次纠正时的笔记进行重点标注，并且应格外关注此处涉及的知识点。善用多种颜色标注不同的笔记，可以在后期复习的时候更有效率和针对性（比如：黑色笔抄写题目，蓝色笔标注易错区域，红色笔提示重/难点）。题卡的大小可以按照自己的需求来设计。一般而言，一道题占用的位置大小大约是半张A4纸，也可以根据自己的需要来修改大小。纸质书写的同学可以用白纸制作，也可以参照现在市面上有的错题本来归纳整理。如果是用电子产品进行题卡书写的同学，可以将自己的题卡模版化，能够有效提高自己的整理效率。题卡的内容板块可以包含题目编号、题目种类、题目与解答、知识点/考点、难点、易错点、方法总结等几个部分。同学们也可以根据自己的需求个性化增添或删减一些板块。</w:t>
      </w:r>
    </w:p>
    <w:p>
      <w:pPr>
        <w:snapToGrid w:val="0"/>
        <w:spacing w:before="60" w:after="60"/>
        <w:ind w:firstLine="480" w:firstLineChars="200"/>
        <w:rPr>
          <w:rFonts w:hint="eastAsia" w:ascii="宋体" w:hAnsi="宋体" w:eastAsia="宋体" w:cs="楷体"/>
          <w:sz w:val="24"/>
        </w:rPr>
      </w:pPr>
      <w:r>
        <w:rPr>
          <w:rFonts w:hint="eastAsia" w:ascii="宋体" w:hAnsi="宋体" w:eastAsia="宋体" w:cs="楷体"/>
          <w:sz w:val="24"/>
        </w:rPr>
        <w:t>数学题卡和大家高中时期所写的“错题本”或“好题本”有异曲同工之妙。题卡内容需根据自己的学习习惯来合理安排复习，复习周期不宜过长，防止遗忘而导致事倍功半。</w:t>
      </w:r>
    </w:p>
    <w:p>
      <w:pPr>
        <w:rPr>
          <w:rFonts w:hint="eastAsia" w:cs="宋体"/>
        </w:rPr>
      </w:pPr>
    </w:p>
    <w:p>
      <w:pPr>
        <w:pStyle w:val="4"/>
        <w:rPr>
          <w:rFonts w:hint="eastAsia"/>
        </w:rPr>
      </w:pPr>
      <w:r>
        <w:rPr>
          <w:rFonts w:hint="eastAsia"/>
          <w:lang w:eastAsia="zh-Hans"/>
        </w:rPr>
        <w:t>2</w:t>
      </w:r>
      <w:r>
        <w:rPr>
          <w:lang w:eastAsia="zh-Hans"/>
        </w:rPr>
        <w:t xml:space="preserve">. </w:t>
      </w:r>
      <w:r>
        <w:rPr>
          <w:rFonts w:hint="eastAsia"/>
        </w:rPr>
        <w:t>考前复习</w:t>
      </w:r>
      <w:bookmarkEnd w:id="4"/>
      <w:bookmarkEnd w:id="5"/>
    </w:p>
    <w:p>
      <w:pPr>
        <w:ind w:firstLine="480" w:firstLineChars="200"/>
        <w:rPr>
          <w:rFonts w:hint="eastAsia" w:ascii="宋体" w:hAnsi="宋体" w:eastAsia="宋体" w:cs="楷体"/>
          <w:sz w:val="24"/>
        </w:rPr>
      </w:pPr>
      <w:r>
        <w:rPr>
          <w:rFonts w:hint="eastAsia" w:ascii="宋体" w:hAnsi="宋体" w:eastAsia="宋体" w:cs="楷体"/>
          <w:sz w:val="24"/>
        </w:rPr>
        <w:t>由于考前时间紧、任务重、压力大，所以考前数学复习不同于日常学习，只有找到重点才能提高复习效率，从而达到事半功倍的效果。</w:t>
      </w:r>
    </w:p>
    <w:p>
      <w:pPr>
        <w:pStyle w:val="5"/>
        <w:rPr>
          <w:rFonts w:hint="eastAsia" w:ascii="宋体" w:hAnsi="宋体" w:eastAsia="宋体" w:cs="楷体"/>
          <w:sz w:val="24"/>
        </w:rPr>
      </w:pPr>
      <w:r>
        <w:rPr>
          <w:rFonts w:ascii="宋体" w:hAnsi="宋体" w:eastAsia="宋体" w:cs="楷体"/>
          <w:sz w:val="24"/>
        </w:rPr>
        <w:t>(1)</w:t>
      </w:r>
      <w:r>
        <w:rPr>
          <w:rFonts w:hint="eastAsia" w:ascii="宋体" w:hAnsi="宋体" w:eastAsia="宋体" w:cs="楷体"/>
          <w:sz w:val="24"/>
        </w:rPr>
        <w:t>熟悉教材</w:t>
      </w:r>
    </w:p>
    <w:p>
      <w:pPr>
        <w:ind w:firstLine="480" w:firstLineChars="200"/>
        <w:rPr>
          <w:rFonts w:hint="eastAsia" w:ascii="宋体" w:hAnsi="宋体" w:eastAsia="宋体" w:cs="楷体"/>
          <w:sz w:val="24"/>
        </w:rPr>
      </w:pPr>
      <w:r>
        <w:rPr>
          <w:rFonts w:hint="eastAsia" w:ascii="宋体" w:hAnsi="宋体" w:eastAsia="宋体" w:cs="楷体"/>
          <w:sz w:val="24"/>
        </w:rPr>
        <w:t>大学数学教材中有很多概念与定理，只有在理解的基础上牢固掌握了教材中的</w:t>
      </w:r>
      <w:r>
        <w:rPr>
          <w:rFonts w:hint="eastAsia" w:ascii="宋体" w:hAnsi="宋体" w:eastAsia="宋体" w:cs="楷体"/>
          <w:b/>
          <w:bCs/>
          <w:sz w:val="24"/>
        </w:rPr>
        <w:t>基本概念</w:t>
      </w:r>
      <w:r>
        <w:rPr>
          <w:rFonts w:hint="eastAsia" w:ascii="宋体" w:hAnsi="宋体" w:eastAsia="宋体" w:cs="楷体"/>
          <w:sz w:val="24"/>
        </w:rPr>
        <w:t>、</w:t>
      </w:r>
      <w:r>
        <w:rPr>
          <w:rFonts w:hint="eastAsia" w:ascii="宋体" w:hAnsi="宋体" w:eastAsia="宋体" w:cs="楷体"/>
          <w:b/>
          <w:bCs/>
          <w:sz w:val="24"/>
        </w:rPr>
        <w:t>定理</w:t>
      </w:r>
      <w:r>
        <w:rPr>
          <w:rFonts w:hint="eastAsia" w:ascii="宋体" w:hAnsi="宋体" w:eastAsia="宋体" w:cs="楷体"/>
          <w:sz w:val="24"/>
        </w:rPr>
        <w:t>，才能熟练运用，才有可能做到举一反三。概念反映的是事物的本质，只有弄清楚它的定义、性质，才能真正理解一个概念。定理则是一个正确的命题，分为</w:t>
      </w:r>
      <w:r>
        <w:rPr>
          <w:rFonts w:hint="eastAsia" w:ascii="宋体" w:hAnsi="宋体" w:eastAsia="宋体" w:cs="楷体"/>
          <w:b/>
          <w:bCs/>
          <w:sz w:val="24"/>
        </w:rPr>
        <w:t>条件</w:t>
      </w:r>
      <w:r>
        <w:rPr>
          <w:rFonts w:hint="eastAsia" w:ascii="宋体" w:hAnsi="宋体" w:eastAsia="宋体" w:cs="楷体"/>
          <w:sz w:val="24"/>
        </w:rPr>
        <w:t>和</w:t>
      </w:r>
      <w:r>
        <w:rPr>
          <w:rFonts w:hint="eastAsia" w:ascii="宋体" w:hAnsi="宋体" w:eastAsia="宋体" w:cs="楷体"/>
          <w:b/>
          <w:bCs/>
          <w:sz w:val="24"/>
        </w:rPr>
        <w:t>结论</w:t>
      </w:r>
      <w:r>
        <w:rPr>
          <w:rFonts w:hint="eastAsia" w:ascii="宋体" w:hAnsi="宋体" w:eastAsia="宋体" w:cs="楷体"/>
          <w:sz w:val="24"/>
        </w:rPr>
        <w:t>两部分。对于定理，除了要掌握它的条件和结论外，还要弄清楚它的适用范围，做到有的放矢。</w:t>
      </w:r>
    </w:p>
    <w:p>
      <w:pPr>
        <w:ind w:firstLine="480" w:firstLineChars="200"/>
        <w:rPr>
          <w:rFonts w:hint="eastAsia" w:ascii="宋体" w:hAnsi="宋体" w:eastAsia="宋体" w:cs="楷体"/>
          <w:sz w:val="24"/>
        </w:rPr>
      </w:pPr>
      <w:r>
        <w:rPr>
          <w:rFonts w:hint="eastAsia" w:ascii="宋体" w:hAnsi="宋体" w:eastAsia="宋体" w:cs="楷体"/>
          <w:sz w:val="24"/>
        </w:rPr>
        <w:t>考前复习时，可以根据平时的笔记将教材内容梳理为思维导图，明确教材的逻辑脉络，再由粗到细地深入理解每一个概念、定理，明确它们的适用条件、核心思想，以及定理之间的关系。如果时间充裕，可对照思维导图，自己推演一遍公式、定理，以加深理解。</w:t>
      </w:r>
    </w:p>
    <w:p>
      <w:pPr>
        <w:pStyle w:val="5"/>
        <w:rPr>
          <w:rFonts w:hint="eastAsia" w:ascii="宋体" w:hAnsi="宋体" w:eastAsia="宋体" w:cs="楷体"/>
          <w:sz w:val="24"/>
        </w:rPr>
      </w:pPr>
      <w:r>
        <w:rPr>
          <w:rFonts w:hint="eastAsia" w:ascii="宋体" w:hAnsi="宋体" w:eastAsia="宋体" w:cs="楷体"/>
          <w:sz w:val="24"/>
        </w:rPr>
        <w:t>(</w:t>
      </w:r>
      <w:r>
        <w:rPr>
          <w:rFonts w:ascii="宋体" w:hAnsi="宋体" w:eastAsia="宋体" w:cs="楷体"/>
          <w:sz w:val="24"/>
        </w:rPr>
        <w:t>2)</w:t>
      </w:r>
      <w:r>
        <w:rPr>
          <w:rFonts w:hint="eastAsia" w:ascii="宋体" w:hAnsi="宋体" w:eastAsia="宋体" w:cs="楷体"/>
          <w:sz w:val="24"/>
        </w:rPr>
        <w:t>重做易错题和典型例题</w:t>
      </w:r>
    </w:p>
    <w:p>
      <w:pPr>
        <w:ind w:firstLine="480" w:firstLineChars="200"/>
        <w:rPr>
          <w:rFonts w:hint="eastAsia" w:ascii="宋体" w:hAnsi="宋体" w:eastAsia="宋体" w:cs="楷体"/>
          <w:sz w:val="24"/>
        </w:rPr>
      </w:pPr>
      <w:r>
        <w:rPr>
          <w:rFonts w:hint="eastAsia" w:ascii="宋体" w:hAnsi="宋体" w:eastAsia="宋体" w:cs="楷体"/>
          <w:sz w:val="24"/>
        </w:rPr>
        <w:t>在复习过程中，要特别关注重难点以及容易出错的题目，对于错题，找出出错原因，进行梳理反思。题目整理时，可以在题目旁做标记并在笔记本中记下页码，也可以将题目记录在专门的笔记本中。</w:t>
      </w:r>
    </w:p>
    <w:p>
      <w:pPr>
        <w:ind w:firstLine="480" w:firstLineChars="200"/>
        <w:rPr>
          <w:rFonts w:hint="eastAsia" w:ascii="宋体" w:hAnsi="宋体" w:eastAsia="宋体" w:cs="楷体"/>
          <w:sz w:val="24"/>
        </w:rPr>
      </w:pPr>
      <w:r>
        <w:rPr>
          <w:rFonts w:hint="eastAsia" w:ascii="宋体" w:hAnsi="宋体" w:eastAsia="宋体" w:cs="楷体"/>
          <w:sz w:val="24"/>
        </w:rPr>
        <w:t>考前复习过程中，可以“二刷”甚至“三刷”平时整理的易错题和典型例题，总结同一类问题的解决方法。</w:t>
      </w:r>
    </w:p>
    <w:p>
      <w:pPr>
        <w:pStyle w:val="5"/>
        <w:rPr>
          <w:rFonts w:hint="eastAsia" w:ascii="宋体" w:hAnsi="宋体" w:eastAsia="宋体" w:cs="楷体"/>
          <w:sz w:val="24"/>
        </w:rPr>
      </w:pPr>
      <w:r>
        <w:rPr>
          <w:rFonts w:hint="eastAsia" w:ascii="宋体" w:hAnsi="宋体" w:eastAsia="宋体" w:cs="楷体"/>
          <w:sz w:val="24"/>
        </w:rPr>
        <w:t>(</w:t>
      </w:r>
      <w:r>
        <w:rPr>
          <w:rFonts w:ascii="宋体" w:hAnsi="宋体" w:eastAsia="宋体" w:cs="楷体"/>
          <w:sz w:val="24"/>
        </w:rPr>
        <w:t>3)</w:t>
      </w:r>
      <w:r>
        <w:rPr>
          <w:rFonts w:hint="eastAsia" w:ascii="宋体" w:hAnsi="宋体" w:eastAsia="宋体" w:cs="楷体"/>
          <w:sz w:val="24"/>
        </w:rPr>
        <w:t>重做教材难题</w:t>
      </w:r>
    </w:p>
    <w:p>
      <w:pPr>
        <w:ind w:firstLine="480" w:firstLineChars="200"/>
        <w:rPr>
          <w:rFonts w:hint="eastAsia" w:ascii="宋体" w:hAnsi="宋体" w:eastAsia="宋体" w:cs="楷体"/>
          <w:sz w:val="24"/>
        </w:rPr>
      </w:pPr>
      <w:r>
        <w:rPr>
          <w:rFonts w:hint="eastAsia" w:ascii="宋体" w:hAnsi="宋体" w:eastAsia="宋体" w:cs="楷体"/>
          <w:sz w:val="24"/>
        </w:rPr>
        <w:t>教材是数学学习及考前复习的根本，教材中的例题和习题都是很典型的，掌握这些题有利于理解概念和掌握定理。要</w:t>
      </w:r>
      <w:r>
        <w:rPr>
          <w:rFonts w:hint="eastAsia" w:ascii="宋体" w:hAnsi="宋体" w:eastAsia="宋体" w:cs="楷体"/>
          <w:b/>
          <w:bCs/>
          <w:sz w:val="24"/>
        </w:rPr>
        <w:t>重视</w:t>
      </w:r>
      <w:r>
        <w:rPr>
          <w:rFonts w:hint="eastAsia" w:ascii="宋体" w:hAnsi="宋体" w:eastAsia="宋体" w:cs="楷体"/>
          <w:sz w:val="24"/>
        </w:rPr>
        <w:t>教材中第一次做时</w:t>
      </w:r>
      <w:r>
        <w:rPr>
          <w:rFonts w:hint="eastAsia" w:ascii="宋体" w:hAnsi="宋体" w:eastAsia="宋体" w:cs="楷体"/>
          <w:b/>
          <w:bCs/>
          <w:sz w:val="24"/>
        </w:rPr>
        <w:t>没有解题思路的习题</w:t>
      </w:r>
      <w:r>
        <w:rPr>
          <w:rFonts w:hint="eastAsia" w:ascii="宋体" w:hAnsi="宋体" w:eastAsia="宋体" w:cs="楷体"/>
          <w:sz w:val="24"/>
        </w:rPr>
        <w:t>，注意不同例题的特点和解法，梳理出“卡顿点”，反思自己是对知识点理解不透彻，还是运用不够灵活，建议尝试一题多解，举一反三。</w:t>
      </w:r>
    </w:p>
    <w:p>
      <w:pPr>
        <w:pStyle w:val="5"/>
        <w:rPr>
          <w:rFonts w:hint="eastAsia" w:ascii="宋体" w:hAnsi="宋体" w:eastAsia="宋体" w:cs="楷体"/>
          <w:sz w:val="24"/>
        </w:rPr>
      </w:pPr>
      <w:r>
        <w:rPr>
          <w:rFonts w:hint="eastAsia" w:ascii="宋体" w:hAnsi="宋体" w:eastAsia="宋体" w:cs="楷体"/>
          <w:sz w:val="24"/>
        </w:rPr>
        <w:t>(</w:t>
      </w:r>
      <w:r>
        <w:rPr>
          <w:rFonts w:ascii="宋体" w:hAnsi="宋体" w:eastAsia="宋体" w:cs="楷体"/>
          <w:sz w:val="24"/>
        </w:rPr>
        <w:t>4)</w:t>
      </w:r>
      <w:r>
        <w:rPr>
          <w:rFonts w:hint="eastAsia" w:ascii="宋体" w:hAnsi="宋体" w:eastAsia="宋体" w:cs="楷体"/>
          <w:sz w:val="24"/>
        </w:rPr>
        <w:t>用往年真题自测</w:t>
      </w:r>
    </w:p>
    <w:p>
      <w:pPr>
        <w:ind w:firstLine="480" w:firstLineChars="200"/>
        <w:rPr>
          <w:rFonts w:hint="eastAsia" w:ascii="宋体" w:hAnsi="宋体" w:eastAsia="宋体" w:cs="楷体"/>
          <w:sz w:val="24"/>
        </w:rPr>
      </w:pPr>
      <w:r>
        <w:rPr>
          <w:rFonts w:hint="eastAsia" w:ascii="宋体" w:hAnsi="宋体" w:eastAsia="宋体" w:cs="楷体"/>
          <w:sz w:val="24"/>
        </w:rPr>
        <w:t>这是临考前非常重要的一个环节，同学们要对考试大纲所要求的知识点做最后的梳理，熟记公式，系统地做几套往年真题，自测复习效果。往年真题明确了题型、分值、考察重点、题量以及各知识点的出题模式等。做题之前要进行合理的时间分配，做题过程中要注意严格控制时间，规范书写格式，做完之后再对照标准答案按步骤订正并整理出薄弱项，针对出现的问题做最后的冲刺，查漏补缺。</w:t>
      </w:r>
    </w:p>
    <w:p>
      <w:pPr>
        <w:ind w:firstLine="480" w:firstLineChars="200"/>
        <w:rPr>
          <w:rFonts w:hint="eastAsia" w:ascii="宋体" w:hAnsi="宋体" w:eastAsia="宋体" w:cs="楷体"/>
          <w:sz w:val="24"/>
        </w:rPr>
      </w:pPr>
      <w:r>
        <w:rPr>
          <w:rFonts w:hint="eastAsia" w:ascii="宋体" w:hAnsi="宋体" w:eastAsia="宋体" w:cs="楷体"/>
          <w:sz w:val="24"/>
        </w:rPr>
        <w:t>此外，要根据自己考前发现的薄弱项，寻找同类型的题目反复练习，注意总结做题方法和技巧。如果练习过程中依然存在困难，可重新翻阅教材相关章节及课后习题，也可以在慕课上观看本章节的习题课，加深理解。</w:t>
      </w:r>
    </w:p>
    <w:p>
      <w:pPr>
        <w:rPr>
          <w:rFonts w:ascii="宋体" w:hAnsi="宋体" w:eastAsia="宋体" w:cs="楷体"/>
          <w:sz w:val="24"/>
        </w:rPr>
      </w:pPr>
      <w:r>
        <w:rPr>
          <w:rFonts w:hint="eastAsia" w:ascii="宋体" w:hAnsi="宋体" w:eastAsia="宋体" w:cs="楷体"/>
          <w:sz w:val="24"/>
        </w:rPr>
        <w:t>合抱之木，生于毫末；九层之台，起于累土；千里之行，始于足下。数学学习中最重要的是日常的学习态度、学习方法，希望同学们抓住当下的每一堂课、每一次作业，并带着对数学的好奇与热爱，不断地提升自己的学习能力，在学习数学的道路上披荆斩棘，勇往直前。</w:t>
      </w:r>
    </w:p>
    <w:p>
      <w:pPr>
        <w:rPr>
          <w:rFonts w:hint="eastAsia" w:ascii="宋体" w:hAnsi="宋体" w:eastAsia="宋体" w:cs="楷体"/>
          <w:sz w:val="24"/>
        </w:rPr>
      </w:pPr>
    </w:p>
    <w:p>
      <w:pPr>
        <w:pStyle w:val="3"/>
        <w:rPr>
          <w:rFonts w:hint="eastAsia"/>
        </w:rPr>
      </w:pPr>
      <w:r>
        <w:rPr>
          <w:rFonts w:hint="eastAsia"/>
        </w:rPr>
        <w:t>数学学习资料</w:t>
      </w:r>
    </w:p>
    <w:p>
      <w:pPr>
        <w:pStyle w:val="4"/>
        <w:rPr>
          <w:szCs w:val="16"/>
        </w:rPr>
      </w:pPr>
      <w:r>
        <w:t>1</w:t>
      </w:r>
      <w:r>
        <w:rPr>
          <w:rFonts w:hint="eastAsia"/>
        </w:rPr>
        <w:t>教材与教辅</w:t>
      </w:r>
    </w:p>
    <w:p>
      <w:pPr>
        <w:pStyle w:val="84"/>
        <w:spacing w:after="240" w:line="451" w:lineRule="exact"/>
        <w:ind w:firstLine="420"/>
        <w:jc w:val="both"/>
        <w:rPr>
          <w:rFonts w:hint="eastAsia" w:cs="楷体"/>
          <w:color w:val="auto"/>
          <w:kern w:val="2"/>
          <w:sz w:val="24"/>
          <w:szCs w:val="24"/>
        </w:rPr>
      </w:pPr>
      <w:r>
        <w:rPr>
          <w:rFonts w:hint="eastAsia" w:cs="楷体"/>
          <w:color w:val="auto"/>
          <w:kern w:val="2"/>
          <w:sz w:val="24"/>
          <w:szCs w:val="24"/>
        </w:rPr>
        <w:t>要想学好大学数学，首先要做到的就是吃透教材中的概念、定理并完成习题册上的课后习题。下面推荐的资料大多为课后学习资料。</w:t>
      </w:r>
    </w:p>
    <w:p>
      <w:pPr>
        <w:pStyle w:val="84"/>
        <w:spacing w:line="470" w:lineRule="auto"/>
        <w:ind w:firstLine="0"/>
        <w:jc w:val="both"/>
        <w:rPr>
          <w:rFonts w:hint="eastAsia" w:cs="楷体"/>
          <w:b/>
          <w:bCs/>
          <w:color w:val="auto"/>
          <w:kern w:val="2"/>
          <w:sz w:val="24"/>
          <w:szCs w:val="24"/>
        </w:rPr>
      </w:pPr>
      <w:r>
        <w:rPr>
          <w:rFonts w:hint="eastAsia" w:cs="楷体"/>
          <w:b/>
          <w:bCs/>
          <w:color w:val="auto"/>
          <w:kern w:val="2"/>
          <w:sz w:val="24"/>
          <w:szCs w:val="24"/>
        </w:rPr>
        <w:t>（</w:t>
      </w:r>
      <w:r>
        <w:rPr>
          <w:rFonts w:cs="楷体"/>
          <w:b/>
          <w:bCs/>
          <w:color w:val="auto"/>
          <w:kern w:val="2"/>
          <w:sz w:val="24"/>
          <w:szCs w:val="24"/>
        </w:rPr>
        <w:t>1</w:t>
      </w:r>
      <w:r>
        <w:rPr>
          <w:rFonts w:hint="eastAsia" w:cs="楷体"/>
          <w:b/>
          <w:bCs/>
          <w:color w:val="auto"/>
          <w:kern w:val="2"/>
          <w:sz w:val="24"/>
          <w:szCs w:val="24"/>
        </w:rPr>
        <w:t>）基础资料</w:t>
      </w:r>
    </w:p>
    <w:p>
      <w:pPr>
        <w:pStyle w:val="84"/>
        <w:spacing w:line="456" w:lineRule="exact"/>
        <w:ind w:firstLine="0"/>
        <w:jc w:val="both"/>
        <w:rPr>
          <w:rFonts w:hint="eastAsia" w:cs="楷体"/>
          <w:color w:val="auto"/>
          <w:kern w:val="2"/>
          <w:sz w:val="24"/>
          <w:szCs w:val="24"/>
        </w:rPr>
      </w:pPr>
      <w:r>
        <w:rPr>
          <w:rFonts w:hint="eastAsia" w:cs="楷体"/>
          <w:color w:val="auto"/>
          <w:kern w:val="2"/>
          <w:sz w:val="24"/>
          <w:szCs w:val="24"/>
        </w:rPr>
        <w:t>以下资料适合平时的课程同步练习以及期中、期末备考。</w:t>
      </w:r>
    </w:p>
    <w:p>
      <w:pPr>
        <w:pStyle w:val="84"/>
        <w:spacing w:line="456" w:lineRule="exact"/>
        <w:ind w:firstLine="0"/>
        <w:jc w:val="both"/>
        <w:rPr>
          <w:rFonts w:hint="eastAsia" w:cs="楷体"/>
          <w:b/>
          <w:bCs/>
          <w:color w:val="auto"/>
          <w:kern w:val="2"/>
          <w:sz w:val="24"/>
          <w:szCs w:val="24"/>
        </w:rPr>
      </w:pPr>
      <w:r>
        <w:rPr>
          <w:rFonts w:hint="eastAsia" w:cs="楷体"/>
          <w:b/>
          <w:bCs/>
          <w:color w:val="auto"/>
          <w:kern w:val="2"/>
          <w:sz w:val="24"/>
          <w:szCs w:val="24"/>
        </w:rPr>
        <w:t>①《高等数学（第七版）》及《高等数学习题全解指南（同济•第七版）》 （同济大学数学系编）</w:t>
      </w:r>
    </w:p>
    <w:p>
      <w:pPr>
        <w:pStyle w:val="84"/>
        <w:spacing w:line="456" w:lineRule="exact"/>
        <w:ind w:firstLine="420"/>
        <w:jc w:val="both"/>
        <w:rPr>
          <w:rFonts w:hint="eastAsia" w:cs="楷体"/>
          <w:color w:val="auto"/>
          <w:kern w:val="2"/>
          <w:sz w:val="24"/>
          <w:szCs w:val="24"/>
        </w:rPr>
      </w:pPr>
      <w:r>
        <w:rPr>
          <w:rFonts w:hint="eastAsia" w:cs="楷体"/>
          <w:color w:val="auto"/>
          <w:kern w:val="2"/>
          <w:sz w:val="24"/>
          <w:szCs w:val="24"/>
        </w:rPr>
        <w:t>同济大学数学系编写的高等数学教材逻辑清晰、主线明确，每章的练习题难 度适宜，适合课前预习以及课后查漏补缺。与教材配套的习题全解指南有每一道 习题的答案，十分适合课外练习。</w:t>
      </w:r>
    </w:p>
    <w:p>
      <w:pPr>
        <w:pStyle w:val="84"/>
        <w:spacing w:line="456" w:lineRule="exact"/>
        <w:ind w:firstLine="0"/>
        <w:jc w:val="both"/>
        <w:rPr>
          <w:rFonts w:hint="eastAsia" w:cs="楷体"/>
          <w:b/>
          <w:bCs/>
          <w:color w:val="auto"/>
          <w:kern w:val="2"/>
          <w:sz w:val="24"/>
          <w:szCs w:val="24"/>
        </w:rPr>
      </w:pPr>
      <w:r>
        <w:rPr>
          <w:rFonts w:hint="eastAsia" w:cs="楷体"/>
          <w:b/>
          <w:bCs/>
          <w:color w:val="auto"/>
          <w:kern w:val="2"/>
          <w:sz w:val="24"/>
          <w:szCs w:val="24"/>
        </w:rPr>
        <w:t>②《吉米多维奇高等数学习题精选精解（第二版）》（张天德、蒋晓芸主编）</w:t>
      </w:r>
    </w:p>
    <w:p>
      <w:pPr>
        <w:pStyle w:val="84"/>
        <w:spacing w:after="320" w:line="427" w:lineRule="exact"/>
        <w:jc w:val="both"/>
        <w:rPr>
          <w:rFonts w:hint="eastAsia" w:cs="楷体"/>
          <w:color w:val="auto"/>
          <w:kern w:val="2"/>
          <w:sz w:val="24"/>
          <w:szCs w:val="24"/>
        </w:rPr>
      </w:pPr>
      <w:r>
        <w:rPr>
          <w:rFonts w:hint="eastAsia" w:cs="楷体"/>
          <w:color w:val="auto"/>
          <w:kern w:val="2"/>
          <w:sz w:val="24"/>
          <w:szCs w:val="24"/>
        </w:rPr>
        <w:t>《吉米多维奇数学分析习题集题解》是非常经典的数学分析习题集，但由于 内容过多，不适合初学高等数学的同学使用。张天德等老师主编的这本书，按照 高等数学课程学习的主线和知识点对吉米多维奇的习题做了精选，使之更适合初学者使用。</w:t>
      </w:r>
    </w:p>
    <w:p>
      <w:pPr>
        <w:pStyle w:val="84"/>
        <w:spacing w:after="320" w:line="427" w:lineRule="exact"/>
        <w:ind w:firstLine="0"/>
        <w:jc w:val="both"/>
        <w:rPr>
          <w:rFonts w:hint="eastAsia" w:cs="楷体"/>
          <w:b/>
          <w:bCs/>
          <w:color w:val="auto"/>
          <w:kern w:val="2"/>
          <w:sz w:val="24"/>
          <w:szCs w:val="24"/>
        </w:rPr>
      </w:pPr>
      <w:r>
        <w:rPr>
          <w:rFonts w:hint="eastAsia" w:cs="楷体"/>
          <w:b/>
          <w:bCs/>
          <w:color w:val="auto"/>
          <w:kern w:val="2"/>
          <w:sz w:val="24"/>
          <w:szCs w:val="24"/>
        </w:rPr>
        <w:t>③《线性代数》（张慎语、周厚隆编）。</w:t>
      </w:r>
    </w:p>
    <w:p>
      <w:pPr>
        <w:pStyle w:val="84"/>
        <w:spacing w:after="320" w:line="427" w:lineRule="exact"/>
        <w:rPr>
          <w:rFonts w:hint="eastAsia" w:cs="楷体"/>
          <w:color w:val="auto"/>
          <w:kern w:val="2"/>
          <w:sz w:val="24"/>
          <w:szCs w:val="24"/>
        </w:rPr>
      </w:pPr>
      <w:r>
        <w:rPr>
          <w:rFonts w:hint="eastAsia" w:cs="楷体"/>
          <w:color w:val="auto"/>
          <w:kern w:val="2"/>
          <w:sz w:val="24"/>
          <w:szCs w:val="24"/>
        </w:rPr>
        <w:t>本书是四川大学数学学院张慎语、周厚隆两位老师编写的线性代数教材。书中关于定理的证明非常详细，也有很多其他教材中没有的定理证明，因此使课程 的逻辑更清晰，非常有利于本门课的知识体系的建立。</w:t>
      </w:r>
    </w:p>
    <w:p>
      <w:pPr>
        <w:pStyle w:val="84"/>
        <w:spacing w:after="320" w:line="427" w:lineRule="exact"/>
        <w:ind w:firstLine="0"/>
        <w:jc w:val="both"/>
        <w:rPr>
          <w:rFonts w:hint="eastAsia" w:cs="楷体"/>
          <w:b/>
          <w:bCs/>
          <w:color w:val="auto"/>
          <w:kern w:val="2"/>
          <w:sz w:val="24"/>
          <w:szCs w:val="24"/>
        </w:rPr>
      </w:pPr>
      <w:r>
        <w:rPr>
          <w:rFonts w:hint="eastAsia" w:cs="楷体"/>
          <w:b/>
          <w:bCs/>
          <w:color w:val="auto"/>
          <w:kern w:val="2"/>
          <w:sz w:val="24"/>
          <w:szCs w:val="24"/>
        </w:rPr>
        <w:t>④《线性代数及其应用（第五版）》（David C. Lay主编）</w:t>
      </w:r>
    </w:p>
    <w:p>
      <w:pPr>
        <w:pStyle w:val="84"/>
        <w:spacing w:after="320" w:line="427" w:lineRule="exact"/>
        <w:rPr>
          <w:rFonts w:hint="eastAsia" w:cs="楷体"/>
          <w:color w:val="auto"/>
          <w:kern w:val="2"/>
          <w:sz w:val="24"/>
          <w:szCs w:val="24"/>
        </w:rPr>
      </w:pPr>
      <w:r>
        <w:rPr>
          <w:rFonts w:hint="eastAsia" w:cs="楷体"/>
          <w:color w:val="auto"/>
          <w:kern w:val="2"/>
          <w:sz w:val="24"/>
          <w:szCs w:val="24"/>
        </w:rPr>
        <w:t>本书是国外比较经典的线性代数教材，特点是语言非常平实，讲解深入浅出，比较适合自学，或者了解线性代数相关概念更深层的数学意义及其在实际生活中的应用。</w:t>
      </w:r>
    </w:p>
    <w:p>
      <w:pPr>
        <w:pStyle w:val="84"/>
        <w:spacing w:after="320" w:line="427" w:lineRule="exact"/>
        <w:ind w:firstLine="0"/>
        <w:jc w:val="both"/>
        <w:rPr>
          <w:rFonts w:hint="eastAsia" w:cs="楷体"/>
          <w:b/>
          <w:bCs/>
          <w:color w:val="auto"/>
          <w:kern w:val="2"/>
          <w:sz w:val="24"/>
          <w:szCs w:val="24"/>
        </w:rPr>
      </w:pPr>
      <w:r>
        <w:rPr>
          <w:rFonts w:hint="eastAsia" w:cs="楷体"/>
          <w:b/>
          <w:bCs/>
          <w:color w:val="auto"/>
          <w:kern w:val="2"/>
          <w:sz w:val="24"/>
          <w:szCs w:val="24"/>
        </w:rPr>
        <w:t>⑤《概率论与数理统计（第四版）》（盛骤等编）</w:t>
      </w:r>
    </w:p>
    <w:p>
      <w:pPr>
        <w:pStyle w:val="84"/>
        <w:spacing w:after="320" w:line="427" w:lineRule="exact"/>
        <w:rPr>
          <w:rFonts w:hint="eastAsia" w:cs="楷体"/>
          <w:color w:val="auto"/>
          <w:kern w:val="2"/>
          <w:sz w:val="24"/>
          <w:szCs w:val="24"/>
        </w:rPr>
      </w:pPr>
      <w:r>
        <w:rPr>
          <w:rFonts w:hint="eastAsia" w:cs="楷体"/>
          <w:color w:val="auto"/>
          <w:kern w:val="2"/>
          <w:sz w:val="24"/>
          <w:szCs w:val="24"/>
        </w:rPr>
        <w:t>本书是广受推崇的概率论与数理统计教材，学有余力的同学可以用这里面的 课后习题来练手。</w:t>
      </w:r>
    </w:p>
    <w:p>
      <w:pPr>
        <w:pStyle w:val="84"/>
        <w:spacing w:after="320" w:line="427" w:lineRule="exact"/>
        <w:ind w:firstLine="0"/>
        <w:jc w:val="both"/>
        <w:rPr>
          <w:rFonts w:hint="eastAsia" w:cs="楷体"/>
          <w:b/>
          <w:bCs/>
          <w:color w:val="auto"/>
          <w:kern w:val="2"/>
          <w:sz w:val="24"/>
          <w:szCs w:val="24"/>
        </w:rPr>
      </w:pPr>
      <w:r>
        <w:rPr>
          <w:rFonts w:hint="eastAsia" w:cs="楷体"/>
          <w:b/>
          <w:bCs/>
          <w:color w:val="auto"/>
          <w:kern w:val="2"/>
          <w:sz w:val="24"/>
          <w:szCs w:val="24"/>
        </w:rPr>
        <w:t>（2）进阶资料</w:t>
      </w:r>
    </w:p>
    <w:p>
      <w:pPr>
        <w:pStyle w:val="84"/>
        <w:spacing w:after="320" w:line="427" w:lineRule="exact"/>
        <w:rPr>
          <w:rFonts w:hint="eastAsia" w:cs="楷体"/>
          <w:color w:val="auto"/>
          <w:kern w:val="2"/>
          <w:sz w:val="24"/>
          <w:szCs w:val="24"/>
        </w:rPr>
      </w:pPr>
      <w:r>
        <w:rPr>
          <w:rFonts w:hint="eastAsia" w:cs="楷体"/>
          <w:color w:val="auto"/>
          <w:kern w:val="2"/>
          <w:sz w:val="24"/>
          <w:szCs w:val="24"/>
        </w:rPr>
        <w:t>以下资料适合学有余力的同学在数学学习上精益求精，准备全国大学生数学 竞赛，在平时学习中则不必做过多难题、怪题。下列书籍中的题目有一部分是具有一定难度的，需要一定的思考与练习，同学们可以循序渐进，逐步积累。</w:t>
      </w:r>
    </w:p>
    <w:p>
      <w:pPr>
        <w:pStyle w:val="84"/>
        <w:spacing w:after="320" w:line="427" w:lineRule="exact"/>
        <w:ind w:firstLine="0"/>
        <w:jc w:val="both"/>
        <w:rPr>
          <w:rFonts w:hint="eastAsia" w:cs="楷体"/>
          <w:b/>
          <w:bCs/>
          <w:color w:val="auto"/>
          <w:kern w:val="2"/>
          <w:sz w:val="24"/>
          <w:szCs w:val="24"/>
        </w:rPr>
      </w:pPr>
      <w:r>
        <w:rPr>
          <w:rFonts w:hint="eastAsia" w:cs="楷体"/>
          <w:b/>
          <w:bCs/>
          <w:color w:val="auto"/>
          <w:kern w:val="2"/>
          <w:sz w:val="24"/>
          <w:szCs w:val="24"/>
        </w:rPr>
        <w:t>①《大学生数学竞赛教程》（蒲和平编著）</w:t>
      </w:r>
    </w:p>
    <w:p>
      <w:pPr>
        <w:pStyle w:val="84"/>
        <w:spacing w:after="320" w:line="427" w:lineRule="exact"/>
        <w:rPr>
          <w:rFonts w:hint="eastAsia" w:cs="楷体"/>
          <w:color w:val="auto"/>
          <w:kern w:val="2"/>
          <w:sz w:val="24"/>
          <w:szCs w:val="24"/>
        </w:rPr>
      </w:pPr>
      <w:r>
        <w:rPr>
          <w:rFonts w:hint="eastAsia" w:cs="楷体"/>
          <w:color w:val="auto"/>
          <w:kern w:val="2"/>
          <w:sz w:val="24"/>
          <w:szCs w:val="24"/>
        </w:rPr>
        <w:t>本书是非常经典的大学生数学竞赛参考教材，书中的题目难度普遍为中等偏上，非常适合学完高等数学的同学准备竞赛。不过本书难度比较大，主要针对数 学竞赛决赛的备赛，因此初用本书时要有选择性地学习，不必在一些题上“死磕”。</w:t>
      </w:r>
    </w:p>
    <w:p>
      <w:pPr>
        <w:pStyle w:val="84"/>
        <w:spacing w:after="320" w:line="427" w:lineRule="exact"/>
        <w:ind w:firstLine="0"/>
        <w:jc w:val="both"/>
        <w:rPr>
          <w:rFonts w:hint="eastAsia" w:cs="楷体"/>
          <w:b/>
          <w:bCs/>
          <w:color w:val="auto"/>
          <w:kern w:val="2"/>
          <w:sz w:val="24"/>
          <w:szCs w:val="24"/>
        </w:rPr>
      </w:pPr>
      <w:r>
        <w:rPr>
          <w:rFonts w:hint="eastAsia" w:cs="楷体"/>
          <w:b/>
          <w:bCs/>
          <w:color w:val="auto"/>
          <w:kern w:val="2"/>
          <w:sz w:val="24"/>
          <w:szCs w:val="24"/>
        </w:rPr>
        <w:t>②《大学生数学竞赛习题精讲（第三版）》（陈兆斗等编）</w:t>
      </w:r>
    </w:p>
    <w:p>
      <w:pPr>
        <w:pStyle w:val="84"/>
        <w:spacing w:after="320" w:line="427" w:lineRule="exact"/>
        <w:rPr>
          <w:rFonts w:hint="eastAsia" w:cs="楷体"/>
          <w:color w:val="auto"/>
          <w:kern w:val="2"/>
          <w:sz w:val="24"/>
          <w:szCs w:val="24"/>
        </w:rPr>
      </w:pPr>
      <w:r>
        <w:rPr>
          <w:rFonts w:hint="eastAsia" w:cs="楷体"/>
          <w:color w:val="auto"/>
          <w:kern w:val="2"/>
          <w:sz w:val="24"/>
          <w:szCs w:val="24"/>
        </w:rPr>
        <w:t>本书也是非常经典的数学竞赛参考教材之一，相比蒲和平老师编写的《大学生数学竞赛教程》，本书难度稍低一点，更适合大学生数学竞赛初赛的备赛。</w:t>
      </w:r>
    </w:p>
    <w:p>
      <w:pPr>
        <w:pStyle w:val="84"/>
        <w:spacing w:after="320" w:line="427" w:lineRule="exact"/>
        <w:ind w:firstLine="0"/>
        <w:rPr>
          <w:rFonts w:hint="eastAsia" w:cs="楷体"/>
          <w:b/>
          <w:bCs/>
          <w:color w:val="auto"/>
          <w:kern w:val="2"/>
          <w:sz w:val="24"/>
          <w:szCs w:val="24"/>
        </w:rPr>
      </w:pPr>
      <w:r>
        <w:rPr>
          <w:rFonts w:hint="eastAsia" w:cs="楷体"/>
          <w:b/>
          <w:bCs/>
          <w:color w:val="auto"/>
          <w:kern w:val="2"/>
          <w:sz w:val="24"/>
          <w:szCs w:val="24"/>
        </w:rPr>
        <w:t>③《大学生数学竞赛辅导》陈启浩 编</w:t>
      </w:r>
    </w:p>
    <w:p>
      <w:pPr>
        <w:pStyle w:val="84"/>
        <w:spacing w:after="320" w:line="427" w:lineRule="exact"/>
        <w:rPr>
          <w:rFonts w:hint="eastAsia" w:cs="楷体"/>
          <w:color w:val="auto"/>
          <w:kern w:val="2"/>
          <w:sz w:val="24"/>
          <w:szCs w:val="24"/>
        </w:rPr>
      </w:pPr>
      <w:r>
        <w:rPr>
          <w:rFonts w:hint="eastAsia" w:cs="楷体"/>
          <w:color w:val="auto"/>
          <w:kern w:val="2"/>
          <w:sz w:val="24"/>
          <w:szCs w:val="24"/>
        </w:rPr>
        <w:t>本书是一册大学生数学竞赛辅导资料，其难度较上述两本更加友好，书内题目具有诊断功能，且有全套答案，步骤仔细全面，适合新手入门。对数学竞赛有兴趣的同学不妨由此开始。</w:t>
      </w:r>
    </w:p>
    <w:p>
      <w:pPr>
        <w:pStyle w:val="84"/>
        <w:spacing w:after="320" w:line="427" w:lineRule="exact"/>
        <w:ind w:firstLine="0"/>
        <w:rPr>
          <w:rFonts w:hint="eastAsia" w:cs="楷体"/>
          <w:b/>
          <w:bCs/>
          <w:color w:val="auto"/>
          <w:kern w:val="2"/>
          <w:sz w:val="24"/>
          <w:szCs w:val="24"/>
        </w:rPr>
      </w:pPr>
      <w:r>
        <w:rPr>
          <w:rFonts w:hint="eastAsia" w:cs="楷体"/>
          <w:b/>
          <w:bCs/>
          <w:color w:val="auto"/>
          <w:kern w:val="2"/>
          <w:sz w:val="24"/>
          <w:szCs w:val="24"/>
        </w:rPr>
        <w:t>④《线性代数》(数学专业用) 李尚志 编</w:t>
      </w:r>
    </w:p>
    <w:p>
      <w:pPr>
        <w:pStyle w:val="84"/>
        <w:spacing w:after="320" w:line="427" w:lineRule="exact"/>
        <w:rPr>
          <w:rFonts w:hint="eastAsia" w:cs="楷体"/>
          <w:color w:val="auto"/>
          <w:kern w:val="2"/>
          <w:sz w:val="24"/>
          <w:szCs w:val="24"/>
        </w:rPr>
      </w:pPr>
      <w:r>
        <w:rPr>
          <w:rFonts w:hint="eastAsia" w:cs="楷体"/>
          <w:color w:val="auto"/>
          <w:kern w:val="2"/>
          <w:sz w:val="24"/>
          <w:szCs w:val="24"/>
        </w:rPr>
        <w:t>本书是面向数学专业同学的线性代数教材，相较于其他教材，本书在每章起始处设置了“第零节”。其旨在介绍一些数学例子，引入学习本章知识的动机，或者说是一个章节知识的“顶层设计”，有助于学习者对知识有一个较为直观的印象。其习题量较其他书籍而言是较少的，但贵在精，有代表性。该书还有一本配套资料《线性代数学习指导》，依旧为李尚志老师编写，可以参考学习。值得一提的是，本书首页有一首小诗，寥寥几笔就写出了线性代数中不同知识的本质，值得一看，有助于加深理解。</w:t>
      </w:r>
    </w:p>
    <w:p>
      <w:pPr>
        <w:pStyle w:val="84"/>
        <w:spacing w:after="320" w:line="427" w:lineRule="exact"/>
        <w:ind w:firstLine="0"/>
        <w:jc w:val="both"/>
        <w:rPr>
          <w:rFonts w:hint="eastAsia" w:cs="楷体"/>
          <w:b/>
          <w:bCs/>
          <w:color w:val="auto"/>
          <w:kern w:val="2"/>
          <w:sz w:val="24"/>
          <w:szCs w:val="24"/>
        </w:rPr>
      </w:pPr>
      <w:r>
        <w:rPr>
          <w:rFonts w:hint="eastAsia" w:cs="楷体"/>
          <w:b/>
          <w:bCs/>
          <w:color w:val="auto"/>
          <w:kern w:val="2"/>
          <w:sz w:val="24"/>
          <w:szCs w:val="24"/>
        </w:rPr>
        <w:t>⑤《数学分析教程》（常庚哲、史济怀编）</w:t>
      </w:r>
    </w:p>
    <w:p>
      <w:pPr>
        <w:spacing w:line="450" w:lineRule="exact"/>
        <w:ind w:firstLine="540"/>
        <w:rPr>
          <w:rFonts w:hint="eastAsia" w:ascii="宋体" w:hAnsi="宋体" w:eastAsia="宋体" w:cs="楷体"/>
          <w:sz w:val="24"/>
        </w:rPr>
      </w:pPr>
      <w:r>
        <w:rPr>
          <w:rFonts w:hint="eastAsia" w:ascii="宋体" w:hAnsi="宋体" w:eastAsia="宋体" w:cs="楷体"/>
          <w:sz w:val="24"/>
        </w:rPr>
        <w:t>对于对高等数学非常感兴趣并想深入了解相关数学知识的同学来说，《数学 分析教程》是很好的课外读物。本书由中国科学技术大学常庚哲、史济怀两位老 师编写，逻辑清晰，讲解深入浅出，可谓常读常新。</w:t>
      </w:r>
    </w:p>
    <w:p>
      <w:pPr>
        <w:spacing w:line="450" w:lineRule="exact"/>
        <w:jc w:val="left"/>
        <w:rPr>
          <w:rFonts w:hint="eastAsia" w:ascii="宋体" w:hAnsi="宋体" w:eastAsia="宋体" w:cs="楷体"/>
          <w:b/>
          <w:bCs/>
          <w:sz w:val="24"/>
        </w:rPr>
      </w:pPr>
      <w:r>
        <w:rPr>
          <w:rFonts w:hint="eastAsia" w:ascii="宋体" w:hAnsi="宋体" w:eastAsia="宋体" w:cs="楷体"/>
          <w:b/>
          <w:bCs/>
          <w:sz w:val="24"/>
        </w:rPr>
        <w:t>⑥考研复习用书</w:t>
      </w:r>
    </w:p>
    <w:p>
      <w:pPr>
        <w:spacing w:after="220" w:line="450" w:lineRule="exact"/>
        <w:ind w:firstLine="540"/>
        <w:jc w:val="left"/>
        <w:rPr>
          <w:rFonts w:ascii="宋体" w:hAnsi="宋体" w:eastAsia="宋体" w:cs="楷体"/>
          <w:sz w:val="24"/>
        </w:rPr>
      </w:pPr>
      <w:r>
        <w:rPr>
          <w:rFonts w:hint="eastAsia" w:ascii="宋体" w:hAnsi="宋体" w:eastAsia="宋体" w:cs="楷体"/>
          <w:sz w:val="24"/>
        </w:rPr>
        <w:t>市面上常见的考研复习用书非常适合高年级同学和有志于考研的同学学习。 相对于数学竞赛参考教材，这类书的难度要小一些。</w:t>
      </w:r>
    </w:p>
    <w:p>
      <w:pPr>
        <w:spacing w:after="220" w:line="450" w:lineRule="exact"/>
        <w:jc w:val="left"/>
        <w:rPr>
          <w:rFonts w:ascii="宋体" w:hAnsi="宋体" w:eastAsia="宋体" w:cs="宋体"/>
          <w:color w:val="000000"/>
          <w:kern w:val="0"/>
          <w:sz w:val="20"/>
          <w:szCs w:val="20"/>
        </w:rPr>
      </w:pPr>
    </w:p>
    <w:p>
      <w:pPr>
        <w:pStyle w:val="4"/>
        <w:rPr>
          <w:szCs w:val="16"/>
        </w:rPr>
      </w:pPr>
      <w:r>
        <w:t xml:space="preserve">2. </w:t>
      </w:r>
      <w:r>
        <w:rPr>
          <w:rFonts w:hint="eastAsia"/>
        </w:rPr>
        <w:t>网课</w:t>
      </w:r>
    </w:p>
    <w:p>
      <w:pPr>
        <w:rPr>
          <w:rFonts w:hint="eastAsia" w:ascii="宋体" w:hAnsi="宋体" w:eastAsia="宋体" w:cs="楷体"/>
          <w:sz w:val="24"/>
        </w:rPr>
      </w:pPr>
      <w:r>
        <w:rPr>
          <w:rFonts w:hint="eastAsia" w:ascii="宋体" w:hAnsi="宋体" w:eastAsia="宋体" w:cs="楷体"/>
          <w:sz w:val="24"/>
        </w:rPr>
        <w:t>有关大学数学的网课非常多，小思在这里仅推荐-一些质量高、有代表性的，对于速成类课程就不作推荐了。注意:网课只是辅助资源，大家平时踏踏实实学习才是学习数学的真谛。</w:t>
      </w:r>
    </w:p>
    <w:p>
      <w:pPr>
        <w:rPr>
          <w:rFonts w:hint="eastAsia" w:ascii="宋体" w:hAnsi="宋体" w:eastAsia="宋体" w:cs="楷体"/>
          <w:sz w:val="24"/>
        </w:rPr>
      </w:pPr>
    </w:p>
    <w:p>
      <w:pPr>
        <w:rPr>
          <w:rFonts w:hint="eastAsia" w:ascii="宋体" w:hAnsi="宋体" w:eastAsia="宋体" w:cs="楷体"/>
          <w:sz w:val="24"/>
        </w:rPr>
      </w:pPr>
      <w:r>
        <w:rPr>
          <w:rFonts w:hint="eastAsia" w:ascii="宋体" w:hAnsi="宋体" w:eastAsia="宋体" w:cs="楷体"/>
          <w:sz w:val="24"/>
        </w:rPr>
        <w:t>①浙江大学苏德矿老师的微积分慕课。</w:t>
      </w:r>
    </w:p>
    <w:p>
      <w:pPr>
        <w:rPr>
          <w:rFonts w:hint="eastAsia" w:ascii="宋体" w:hAnsi="宋体" w:eastAsia="宋体" w:cs="楷体"/>
          <w:sz w:val="24"/>
        </w:rPr>
      </w:pPr>
      <w:r>
        <w:rPr>
          <w:rFonts w:hint="eastAsia" w:ascii="宋体" w:hAnsi="宋体" w:eastAsia="宋体" w:cs="楷体"/>
          <w:sz w:val="24"/>
        </w:rPr>
        <w:t>②山东财经大学宋浩老师的线性代数系列视频。</w:t>
      </w:r>
    </w:p>
    <w:p>
      <w:pPr>
        <w:rPr>
          <w:rFonts w:hint="eastAsia" w:ascii="宋体" w:hAnsi="宋体" w:eastAsia="宋体" w:cs="楷体"/>
          <w:sz w:val="24"/>
        </w:rPr>
      </w:pPr>
      <w:r>
        <w:rPr>
          <w:rFonts w:hint="eastAsia" w:ascii="宋体" w:hAnsi="宋体" w:eastAsia="宋体" w:cs="楷体"/>
          <w:sz w:val="24"/>
        </w:rPr>
        <w:t>③四川大学的微积分、线性代数慕课。</w:t>
      </w:r>
    </w:p>
    <w:p>
      <w:pPr>
        <w:rPr>
          <w:rFonts w:hint="eastAsia" w:ascii="宋体" w:hAnsi="宋体" w:eastAsia="宋体" w:cs="楷体"/>
          <w:sz w:val="24"/>
        </w:rPr>
      </w:pPr>
    </w:p>
    <w:p>
      <w:pPr>
        <w:pStyle w:val="4"/>
        <w:rPr>
          <w:rFonts w:hint="eastAsia"/>
        </w:rPr>
      </w:pPr>
      <w:r>
        <w:rPr>
          <w:rFonts w:hint="eastAsia"/>
        </w:rPr>
        <w:t>3.学习软件</w:t>
      </w:r>
    </w:p>
    <w:p>
      <w:pPr>
        <w:rPr>
          <w:rFonts w:hint="eastAsia" w:ascii="宋体" w:hAnsi="宋体" w:eastAsia="宋体" w:cs="楷体"/>
          <w:sz w:val="24"/>
        </w:rPr>
      </w:pPr>
      <w:r>
        <w:rPr>
          <w:rFonts w:hint="eastAsia" w:ascii="宋体" w:hAnsi="宋体" w:eastAsia="宋体" w:cs="楷体"/>
          <w:sz w:val="24"/>
        </w:rPr>
        <w:t>小思在这里向大家推荐两款常用的数学软件，早日学会使用它们可以为后续的科研、竞赛提供许多便利。</w:t>
      </w:r>
    </w:p>
    <w:p>
      <w:pPr>
        <w:rPr>
          <w:rFonts w:hint="eastAsia" w:ascii="宋体" w:hAnsi="宋体" w:eastAsia="宋体" w:cs="楷体"/>
          <w:sz w:val="24"/>
        </w:rPr>
      </w:pPr>
    </w:p>
    <w:p>
      <w:pPr>
        <w:pStyle w:val="30"/>
        <w:numPr>
          <w:ilvl w:val="0"/>
          <w:numId w:val="6"/>
        </w:numPr>
        <w:ind w:firstLineChars="0"/>
        <w:rPr>
          <w:rFonts w:hint="eastAsia" w:ascii="宋体" w:hAnsi="宋体" w:eastAsia="宋体" w:cs="楷体"/>
          <w:sz w:val="24"/>
          <w:szCs w:val="24"/>
        </w:rPr>
      </w:pPr>
      <w:r>
        <w:rPr>
          <w:rFonts w:hint="eastAsia" w:ascii="宋体" w:hAnsi="宋体" w:eastAsia="宋体" w:cs="楷体"/>
          <w:sz w:val="24"/>
          <w:szCs w:val="24"/>
        </w:rPr>
        <w:t>MATLAB。</w:t>
      </w:r>
    </w:p>
    <w:p>
      <w:pPr>
        <w:rPr>
          <w:rFonts w:hint="eastAsia" w:ascii="宋体" w:hAnsi="宋体" w:eastAsia="宋体" w:cs="楷体"/>
          <w:sz w:val="24"/>
        </w:rPr>
      </w:pPr>
      <w:r>
        <w:rPr>
          <w:rFonts w:hint="eastAsia" w:ascii="宋体" w:hAnsi="宋体" w:eastAsia="宋体" w:cs="楷体"/>
          <w:sz w:val="24"/>
        </w:rPr>
        <w:t>MATLAB是国际公认的优秀计算软件，可以解决几乎所有的科学计算问题，在数值计算、随机信号处理等领域也有广泛的应用。其安装方法和使用教程可以在哔哩哔哩( Bilibili)、CSDN等网站上查阅。</w:t>
      </w:r>
    </w:p>
    <w:p>
      <w:pPr>
        <w:rPr>
          <w:rFonts w:hint="eastAsia" w:ascii="宋体" w:hAnsi="宋体" w:eastAsia="宋体" w:cs="楷体"/>
          <w:sz w:val="24"/>
        </w:rPr>
      </w:pPr>
    </w:p>
    <w:p>
      <w:pPr>
        <w:pStyle w:val="30"/>
        <w:numPr>
          <w:ilvl w:val="0"/>
          <w:numId w:val="6"/>
        </w:numPr>
        <w:ind w:firstLineChars="0"/>
        <w:rPr>
          <w:rFonts w:hint="eastAsia" w:ascii="宋体" w:hAnsi="宋体" w:eastAsia="宋体" w:cs="楷体"/>
          <w:sz w:val="24"/>
          <w:szCs w:val="24"/>
        </w:rPr>
      </w:pPr>
      <w:r>
        <w:rPr>
          <w:rFonts w:hint="eastAsia" w:ascii="宋体" w:hAnsi="宋体" w:eastAsia="宋体" w:cs="楷体"/>
          <w:sz w:val="24"/>
          <w:szCs w:val="24"/>
        </w:rPr>
        <w:t>LaTeX。</w:t>
      </w:r>
    </w:p>
    <w:p>
      <w:pPr>
        <w:rPr>
          <w:rFonts w:hint="eastAsia" w:ascii="宋体" w:hAnsi="宋体" w:eastAsia="宋体" w:cs="楷体"/>
          <w:sz w:val="24"/>
        </w:rPr>
      </w:pPr>
      <w:r>
        <w:rPr>
          <w:rFonts w:hint="eastAsia" w:ascii="宋体" w:hAnsi="宋体" w:eastAsia="宋体" w:cs="楷体"/>
          <w:sz w:val="24"/>
        </w:rPr>
        <w:t>LaTeX是非常优秀的排版软件，尤其善于处理数学公式的排版。对大学生而言，撰写数学建模竞赛的论文时，LaTeX 是必不可少的软件。其使用教程在网络上有很多，大家可以自行查阅。</w:t>
      </w:r>
    </w:p>
    <w:p>
      <w:pPr>
        <w:rPr>
          <w:rFonts w:hint="eastAsia" w:ascii="宋体" w:hAnsi="宋体" w:eastAsia="宋体" w:cs="楷体"/>
          <w:sz w:val="24"/>
        </w:rPr>
      </w:pPr>
    </w:p>
    <w:p>
      <w:pPr>
        <w:rPr>
          <w:rFonts w:hint="eastAsia" w:ascii="宋体" w:hAnsi="宋体" w:eastAsia="宋体" w:cs="楷体"/>
          <w:sz w:val="24"/>
        </w:rPr>
      </w:pPr>
      <w:r>
        <w:rPr>
          <w:rFonts w:hint="eastAsia" w:ascii="宋体" w:hAnsi="宋体" w:eastAsia="宋体" w:cs="楷体"/>
          <w:sz w:val="24"/>
        </w:rPr>
        <w:t>③XMind。</w:t>
      </w:r>
    </w:p>
    <w:p>
      <w:pPr>
        <w:rPr>
          <w:rFonts w:hint="eastAsia" w:ascii="宋体" w:hAnsi="宋体" w:eastAsia="宋体" w:cs="楷体"/>
          <w:sz w:val="24"/>
        </w:rPr>
      </w:pPr>
      <w:r>
        <w:rPr>
          <w:rFonts w:hint="eastAsia" w:ascii="宋体" w:hAnsi="宋体" w:eastAsia="宋体" w:cs="楷体"/>
          <w:sz w:val="24"/>
        </w:rPr>
        <w:t>前面的“学习效能”篇中，我们已经在记笔记的方法中介绍了“思维导图”。构建数学思维导图是行之有效的数学学习方法之一，XMind等思维导图绘制软件在学习过程中经常被使用。与手绘思维导图相比，利用软件可以构建更为详细的思维导图，且便于随时修改完善，方便省时。尤其对于知识内容较为复杂的数学体系，采用软件绘制思维导图，可以随时添加知识板块。</w:t>
      </w:r>
    </w:p>
    <w:p>
      <w:pPr>
        <w:spacing w:after="220" w:line="450" w:lineRule="exact"/>
        <w:jc w:val="left"/>
        <w:rPr>
          <w:rFonts w:hint="eastAsia" w:ascii="宋体" w:hAnsi="宋体" w:eastAsia="宋体" w:cs="宋体"/>
          <w:color w:val="000000"/>
          <w:kern w:val="0"/>
          <w:sz w:val="20"/>
          <w:szCs w:val="20"/>
        </w:rPr>
        <w:sectPr>
          <w:pgSz w:w="11906" w:h="16838"/>
          <w:pgMar w:top="1440" w:right="1800" w:bottom="1440" w:left="1800" w:header="851" w:footer="992" w:gutter="0"/>
          <w:cols w:space="425" w:num="1"/>
          <w:docGrid w:type="lines" w:linePitch="312" w:charSpace="0"/>
        </w:sectPr>
      </w:pPr>
    </w:p>
    <w:p>
      <w:pPr>
        <w:pStyle w:val="3"/>
      </w:pPr>
      <w:r>
        <w:rPr>
          <w:rFonts w:hint="eastAsia"/>
        </w:rPr>
        <w:t>三、</w:t>
      </w:r>
      <w:r>
        <w:t>数学进阶——数学竞赛简介</w:t>
      </w:r>
    </w:p>
    <w:p>
      <w:pPr>
        <w:rPr>
          <w:b/>
          <w:bCs/>
          <w:sz w:val="28"/>
          <w:szCs w:val="28"/>
        </w:rPr>
      </w:pPr>
      <w:r>
        <w:rPr>
          <w:rFonts w:hint="eastAsia"/>
          <w:b/>
          <w:bCs/>
          <w:sz w:val="28"/>
          <w:szCs w:val="28"/>
        </w:rPr>
        <w:t>3</w:t>
      </w:r>
      <w:r>
        <w:rPr>
          <w:b/>
          <w:bCs/>
          <w:sz w:val="28"/>
          <w:szCs w:val="28"/>
        </w:rPr>
        <w:t xml:space="preserve">.1 </w:t>
      </w:r>
      <w:r>
        <w:rPr>
          <w:rFonts w:hint="eastAsia"/>
          <w:b/>
          <w:bCs/>
          <w:sz w:val="28"/>
          <w:szCs w:val="28"/>
        </w:rPr>
        <w:t>全国大学生数学竞赛（非专业组）</w:t>
      </w:r>
    </w:p>
    <w:p>
      <w:pPr>
        <w:pStyle w:val="32"/>
        <w:numPr>
          <w:ilvl w:val="0"/>
          <w:numId w:val="7"/>
        </w:numPr>
        <w:ind w:firstLineChars="0"/>
        <w:rPr>
          <w:rFonts w:hint="eastAsia" w:ascii="宋体" w:hAnsi="宋体" w:eastAsia="宋体" w:cs="楷体"/>
          <w:b/>
          <w:bCs/>
          <w:sz w:val="24"/>
        </w:rPr>
      </w:pPr>
      <w:r>
        <w:rPr>
          <w:rFonts w:hint="eastAsia" w:ascii="宋体" w:hAnsi="宋体" w:eastAsia="宋体" w:cs="楷体"/>
          <w:b/>
          <w:bCs/>
          <w:sz w:val="24"/>
        </w:rPr>
        <w:t>竞赛简介</w:t>
      </w:r>
    </w:p>
    <w:p>
      <w:pPr>
        <w:ind w:firstLine="480" w:firstLineChars="200"/>
        <w:rPr>
          <w:rFonts w:hint="eastAsia" w:ascii="宋体" w:hAnsi="宋体" w:eastAsia="宋体" w:cs="楷体"/>
          <w:sz w:val="24"/>
        </w:rPr>
      </w:pPr>
      <w:r>
        <w:rPr>
          <w:rFonts w:hint="eastAsia" w:ascii="宋体" w:hAnsi="宋体" w:eastAsia="宋体" w:cs="楷体"/>
          <w:sz w:val="24"/>
        </w:rPr>
        <w:t>全国大学生数学竞赛［The Chinese Mathematics Competitions （简称CMC）］ ，是由中国数学会承办，为一项面向本科生的全国性高水平学科竞赛，为青年学子提供了一个展示数学基本功和数学思维的舞台，作为认定的国家级B类竞赛，也是不少理工科学生保研的兵家必争之地。数学基础相对薄弱的同学也不用担心，大学生数学竞赛的获奖率很高，准备预赛的压力没有那么大，重视基础为主。只要积极备考、热心参赛，也可以从大学生数学竞赛李找到自己的竞赛快乐。</w:t>
      </w:r>
    </w:p>
    <w:p>
      <w:pPr>
        <w:rPr>
          <w:rFonts w:hint="eastAsia" w:ascii="宋体" w:hAnsi="宋体" w:eastAsia="宋体" w:cs="楷体"/>
          <w:b/>
          <w:bCs/>
          <w:sz w:val="24"/>
        </w:rPr>
      </w:pPr>
      <w:r>
        <w:rPr>
          <w:rFonts w:hint="eastAsia" w:ascii="宋体" w:hAnsi="宋体" w:eastAsia="宋体" w:cs="楷体"/>
          <w:b/>
          <w:bCs/>
          <w:sz w:val="24"/>
        </w:rPr>
        <w:t>2、在学习中需要准备的材料</w:t>
      </w:r>
    </w:p>
    <w:p>
      <w:pPr>
        <w:ind w:firstLine="480" w:firstLineChars="200"/>
        <w:rPr>
          <w:rFonts w:hint="eastAsia" w:ascii="宋体" w:hAnsi="宋体" w:eastAsia="宋体" w:cs="楷体"/>
          <w:sz w:val="24"/>
        </w:rPr>
      </w:pPr>
      <w:r>
        <w:rPr>
          <w:rFonts w:hint="eastAsia" w:ascii="宋体" w:hAnsi="宋体" w:eastAsia="宋体" w:cs="楷体"/>
          <w:sz w:val="24"/>
        </w:rPr>
        <w:t>准备大学生数学竞赛的相关资料有很多，这里简单介绍几本书和他们的相关特点。</w:t>
      </w:r>
    </w:p>
    <w:p>
      <w:pPr>
        <w:ind w:firstLine="480" w:firstLineChars="200"/>
        <w:rPr>
          <w:rFonts w:hint="eastAsia" w:ascii="宋体" w:hAnsi="宋体" w:eastAsia="宋体" w:cs="楷体"/>
          <w:sz w:val="24"/>
        </w:rPr>
      </w:pPr>
      <w:r>
        <w:rPr>
          <w:rFonts w:hint="eastAsia" w:ascii="宋体" w:hAnsi="宋体" w:eastAsia="宋体" w:cs="楷体"/>
          <w:sz w:val="24"/>
        </w:rPr>
        <w:t>很多同学平时就会做一些考研题练习手感，如汤家凤老师的1800题和李永乐老师的考研材料系列。这一类题虽然针对考研数学，但是相比较课内微积分的学习而言，又有了足够的拓展，能够帮助同学们更好地理解一些概念和结构变化。</w:t>
      </w:r>
    </w:p>
    <w:p>
      <w:pPr>
        <w:ind w:firstLine="480" w:firstLineChars="200"/>
        <w:rPr>
          <w:rFonts w:hint="eastAsia" w:ascii="宋体" w:hAnsi="宋体" w:eastAsia="宋体" w:cs="楷体"/>
          <w:sz w:val="24"/>
        </w:rPr>
      </w:pPr>
      <w:r>
        <w:rPr>
          <w:rFonts w:hint="eastAsia" w:ascii="宋体" w:hAnsi="宋体" w:eastAsia="宋体" w:cs="楷体"/>
          <w:sz w:val="24"/>
        </w:rPr>
        <w:t>数学竞赛相对比较直接的辅导书是蒲和平大学生数学竞赛和陈光斗老师的大学生数学竞赛。蒲和平老师的书非常全面系统，不过也会有一些相对比较偏的题目，可以拿过来拓展自己的题库和完善知识体系。陈老师的书相对而言更加友好，也是陪伴竞赛历程的好伴侣。大家也可以关注公众号：考研竞赛数学，获取相关资料作为自己备考数学竞赛的加餐。</w:t>
      </w:r>
    </w:p>
    <w:p>
      <w:pPr>
        <w:ind w:firstLine="480" w:firstLineChars="200"/>
        <w:rPr>
          <w:rFonts w:hint="eastAsia" w:ascii="宋体" w:hAnsi="宋体" w:eastAsia="宋体" w:cs="楷体"/>
          <w:sz w:val="24"/>
        </w:rPr>
      </w:pPr>
      <w:r>
        <w:rPr>
          <w:rFonts w:hint="eastAsia" w:ascii="宋体" w:hAnsi="宋体" w:eastAsia="宋体" w:cs="楷体"/>
          <w:sz w:val="24"/>
        </w:rPr>
        <w:t>此外，学有余力的同学可以学习一些数学分析的内容，对于理解许多变形、构造会大有裨益。可以参考的教材有裴礼文老师的《数学分析中的典型问题》，陈纪修老师《数学分析》和吉米多维奇。</w:t>
      </w:r>
    </w:p>
    <w:p>
      <w:pPr>
        <w:pStyle w:val="32"/>
        <w:ind w:firstLine="0" w:firstLineChars="0"/>
        <w:rPr>
          <w:rFonts w:hint="eastAsia" w:ascii="宋体" w:hAnsi="宋体" w:eastAsia="宋体" w:cs="楷体"/>
          <w:b/>
          <w:bCs/>
          <w:sz w:val="24"/>
        </w:rPr>
      </w:pPr>
      <w:r>
        <w:rPr>
          <w:rFonts w:hint="eastAsia" w:ascii="宋体" w:hAnsi="宋体" w:eastAsia="宋体" w:cs="楷体"/>
          <w:b/>
          <w:bCs/>
          <w:sz w:val="24"/>
        </w:rPr>
        <w:t>3、刷书策略</w:t>
      </w:r>
    </w:p>
    <w:p>
      <w:pPr>
        <w:ind w:firstLine="480" w:firstLineChars="200"/>
        <w:rPr>
          <w:rFonts w:hint="eastAsia" w:ascii="宋体" w:hAnsi="宋体" w:eastAsia="宋体" w:cs="楷体"/>
          <w:sz w:val="24"/>
        </w:rPr>
      </w:pPr>
      <w:r>
        <w:rPr>
          <w:rFonts w:hint="eastAsia" w:ascii="宋体" w:hAnsi="宋体" w:eastAsia="宋体" w:cs="楷体"/>
          <w:sz w:val="24"/>
        </w:rPr>
        <w:t>可能会有同学感到竞赛书籍相对比较困难，往往难以下手，练习部分题目遇到困难就失去了学习数学竞赛拓展部分的耐心，考虑到大家时间安排比较紧张，如果想要提高效率获得相对比较好的成绩，不妨试一试笔者下面给出的刷书策略。</w:t>
      </w:r>
    </w:p>
    <w:p>
      <w:pPr>
        <w:ind w:firstLine="480" w:firstLineChars="200"/>
        <w:rPr>
          <w:rFonts w:hint="eastAsia" w:ascii="宋体" w:hAnsi="宋体" w:eastAsia="宋体" w:cs="楷体"/>
          <w:sz w:val="24"/>
        </w:rPr>
      </w:pPr>
      <w:r>
        <w:rPr>
          <w:rFonts w:hint="eastAsia" w:ascii="宋体" w:hAnsi="宋体" w:eastAsia="宋体" w:cs="楷体"/>
          <w:sz w:val="24"/>
        </w:rPr>
        <w:t>笔者的数学思维并不惊艳，拿到竞赛书往往也是无从下手，为了节约时间，书上的例题和练习能做的题目就把思路构建好，再和参考答案进行比对。而对于自己不熟悉的题目，做不出来的练习则在两分钟思维断路之后就开始翻阅答案，归纳题型和方法。这样的好处是能够有效解决备考时间，帮助大家在相对比较短的时间里完成数学竞赛书籍的学习和练习，当然它的弊端也相对比较明显，给人的感觉像题目的背诵。不利于自己思维的开发，而且过了一段时间就会忘记。</w:t>
      </w:r>
    </w:p>
    <w:p>
      <w:pPr>
        <w:ind w:firstLine="480" w:firstLineChars="200"/>
        <w:rPr>
          <w:rFonts w:hint="eastAsia" w:ascii="宋体" w:hAnsi="宋体" w:eastAsia="宋体" w:cs="楷体"/>
          <w:sz w:val="24"/>
        </w:rPr>
      </w:pPr>
      <w:r>
        <w:rPr>
          <w:rFonts w:hint="eastAsia" w:ascii="宋体" w:hAnsi="宋体" w:eastAsia="宋体" w:cs="楷体"/>
          <w:sz w:val="24"/>
        </w:rPr>
        <w:t>大学生数学竞赛更多的是考察学生对于微积分相关知识掌握的熟练程度和公式结构的变形，如果同学们不想被形式的变形束缚，而想要更加深入学习数学背后的逻辑，领略数学之美，不妨学一学数学分析、高等代数这样更加深入的课程。</w:t>
      </w:r>
    </w:p>
    <w:p>
      <w:pPr>
        <w:rPr>
          <w:rFonts w:hint="eastAsia" w:ascii="宋体" w:hAnsi="宋体" w:eastAsia="宋体" w:cs="楷体"/>
          <w:b/>
          <w:bCs/>
          <w:sz w:val="24"/>
        </w:rPr>
      </w:pPr>
      <w:r>
        <w:rPr>
          <w:rFonts w:hint="eastAsia" w:ascii="宋体" w:hAnsi="宋体" w:eastAsia="宋体" w:cs="楷体"/>
          <w:b/>
          <w:bCs/>
          <w:sz w:val="24"/>
        </w:rPr>
        <w:t>4、四川大学数学学院辅导信息</w:t>
      </w:r>
    </w:p>
    <w:p>
      <w:pPr>
        <w:ind w:firstLine="480" w:firstLineChars="200"/>
        <w:rPr>
          <w:rFonts w:hint="eastAsia" w:ascii="宋体" w:hAnsi="宋体" w:eastAsia="宋体" w:cs="楷体"/>
          <w:sz w:val="24"/>
        </w:rPr>
      </w:pPr>
      <w:r>
        <w:rPr>
          <w:rFonts w:hint="eastAsia" w:ascii="宋体" w:hAnsi="宋体" w:eastAsia="宋体" w:cs="楷体"/>
          <w:sz w:val="24"/>
        </w:rPr>
        <w:t>在大一第一学期结束后，四川大学数学学院也会组织同学们进行系统的数学竞赛培训。罗伟老师、何家亮老师、赖洪亮老师、李挺老师、王晓宏老师、许杰老师、余金珊老师通过线上线下讲座相结合的方式为大家带来一场精彩的数学竞赛盛宴。</w:t>
      </w:r>
    </w:p>
    <w:p>
      <w:pPr>
        <w:ind w:firstLine="480" w:firstLineChars="200"/>
        <w:rPr>
          <w:rFonts w:hint="eastAsia" w:ascii="宋体" w:hAnsi="宋体" w:eastAsia="宋体" w:cs="楷体"/>
          <w:sz w:val="24"/>
        </w:rPr>
      </w:pPr>
      <w:r>
        <w:rPr>
          <w:rFonts w:hint="eastAsia" w:ascii="宋体" w:hAnsi="宋体" w:eastAsia="宋体" w:cs="楷体"/>
          <w:sz w:val="24"/>
        </w:rPr>
        <w:t>讲座主要分为两大板块，一是大学生数学竞赛专题讲座，从极限开始，到重积分，级数。每一章节的内容都配备了丰富详细的内容。其次是考前冲刺辅导讲座，主要是针对历年真题讲解带领同学们熟悉考试真题内容，在考前进一步巩固所学，做好临门一脚。</w:t>
      </w:r>
    </w:p>
    <w:p>
      <w:pPr>
        <w:rPr>
          <w:rFonts w:hint="eastAsia" w:ascii="宋体" w:hAnsi="宋体" w:eastAsia="宋体" w:cs="楷体"/>
          <w:b/>
          <w:bCs/>
          <w:sz w:val="24"/>
        </w:rPr>
      </w:pPr>
      <w:r>
        <w:rPr>
          <w:rFonts w:hint="eastAsia" w:ascii="宋体" w:hAnsi="宋体" w:eastAsia="宋体" w:cs="楷体"/>
          <w:b/>
          <w:bCs/>
          <w:sz w:val="24"/>
        </w:rPr>
        <w:t>5、大学生数学竞赛知识框架构建</w:t>
      </w:r>
    </w:p>
    <w:p>
      <w:pPr>
        <w:rPr>
          <w:rFonts w:hint="eastAsia" w:ascii="宋体" w:hAnsi="宋体" w:eastAsia="宋体" w:cs="楷体"/>
          <w:sz w:val="24"/>
        </w:rPr>
      </w:pPr>
      <w:r>
        <w:rPr>
          <w:rFonts w:ascii="宋体" w:hAnsi="宋体" w:eastAsia="宋体" w:cs="楷体"/>
          <w:sz w:val="24"/>
        </w:rPr>
        <w:drawing>
          <wp:inline distT="0" distB="0" distL="0" distR="0">
            <wp:extent cx="5273040" cy="3718560"/>
            <wp:effectExtent l="0" t="0" r="0" b="0"/>
            <wp:docPr id="54" name="图片 54" descr="截屏2022-02-11 下午8.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截屏2022-02-11 下午8.22.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3040" cy="3718560"/>
                    </a:xfrm>
                    <a:prstGeom prst="rect">
                      <a:avLst/>
                    </a:prstGeom>
                    <a:noFill/>
                    <a:ln>
                      <a:noFill/>
                    </a:ln>
                  </pic:spPr>
                </pic:pic>
              </a:graphicData>
            </a:graphic>
          </wp:inline>
        </w:drawing>
      </w:r>
    </w:p>
    <w:p>
      <w:pPr>
        <w:rPr>
          <w:rFonts w:hint="eastAsia" w:ascii="宋体" w:hAnsi="宋体" w:eastAsia="宋体" w:cs="楷体"/>
          <w:sz w:val="24"/>
        </w:rPr>
      </w:pPr>
    </w:p>
    <w:p>
      <w:pPr>
        <w:rPr>
          <w:b/>
          <w:bCs/>
          <w:sz w:val="28"/>
          <w:szCs w:val="28"/>
        </w:rPr>
      </w:pPr>
      <w:r>
        <w:rPr>
          <w:rFonts w:hint="eastAsia"/>
          <w:b/>
          <w:bCs/>
          <w:sz w:val="28"/>
          <w:szCs w:val="28"/>
        </w:rPr>
        <w:t>3</w:t>
      </w:r>
      <w:r>
        <w:rPr>
          <w:b/>
          <w:bCs/>
          <w:sz w:val="28"/>
          <w:szCs w:val="28"/>
        </w:rPr>
        <w:t xml:space="preserve">.2 </w:t>
      </w:r>
      <w:r>
        <w:rPr>
          <w:rFonts w:hint="eastAsia"/>
          <w:b/>
          <w:bCs/>
          <w:sz w:val="28"/>
          <w:szCs w:val="28"/>
        </w:rPr>
        <w:t>数学建模竞赛</w:t>
      </w:r>
    </w:p>
    <w:p>
      <w:pPr>
        <w:ind w:firstLine="480" w:firstLineChars="200"/>
        <w:rPr>
          <w:rFonts w:hint="eastAsia" w:ascii="宋体" w:hAnsi="宋体" w:eastAsia="宋体" w:cs="楷体"/>
          <w:sz w:val="24"/>
        </w:rPr>
      </w:pPr>
      <w:r>
        <w:rPr>
          <w:rFonts w:hint="eastAsia" w:ascii="宋体" w:hAnsi="宋体" w:eastAsia="宋体" w:cs="楷体"/>
          <w:sz w:val="24"/>
        </w:rPr>
        <w:t>关于数学建模类竞赛详细的赛前准备及竞赛安排可以参考本书中竞赛组编写的相关内容，这部分的内容将介绍数学建模竞赛中较为常见的问题类型及其背后的数学基础，从而为平时的数学知识的学习提供参考。</w:t>
      </w:r>
    </w:p>
    <w:p>
      <w:pPr>
        <w:ind w:firstLine="480" w:firstLineChars="200"/>
        <w:rPr>
          <w:rFonts w:hint="eastAsia" w:ascii="宋体" w:hAnsi="宋体" w:eastAsia="宋体" w:cs="楷体"/>
          <w:sz w:val="24"/>
        </w:rPr>
      </w:pPr>
      <w:r>
        <w:rPr>
          <w:rFonts w:hint="eastAsia" w:ascii="宋体" w:hAnsi="宋体" w:eastAsia="宋体" w:cs="楷体"/>
          <w:sz w:val="24"/>
        </w:rPr>
        <w:t>不少同学在初次参加数学建模类的竞赛时可能会问：数学建模竞赛需要哪些方面的数学知识？是否学习了微积分、线性代数、概率统计等基础数学课程就能够达到数学建模竞赛所需要的知识储备？不同于以考试为形式的其他与数学相关的竞赛，数学建模对数学知识的考察更多元化，也更注重其在实际问题中应用。具体来说，数学建模竞赛所涉及的问题大致包括了微分方程、差分方程、优化、插值、拟合等方向。</w:t>
      </w:r>
    </w:p>
    <w:p>
      <w:pPr>
        <w:rPr>
          <w:rFonts w:hint="eastAsia" w:ascii="宋体" w:hAnsi="宋体" w:eastAsia="宋体" w:cs="楷体"/>
          <w:b/>
          <w:bCs/>
          <w:sz w:val="24"/>
        </w:rPr>
      </w:pPr>
      <w:r>
        <w:rPr>
          <w:rFonts w:hint="eastAsia" w:ascii="宋体" w:hAnsi="宋体" w:eastAsia="宋体" w:cs="楷体"/>
          <w:b/>
          <w:bCs/>
          <w:sz w:val="24"/>
        </w:rPr>
        <w:t>（一）插值与拟合</w:t>
      </w:r>
    </w:p>
    <w:p>
      <w:pPr>
        <w:ind w:firstLine="480" w:firstLineChars="200"/>
        <w:rPr>
          <w:rFonts w:hint="eastAsia" w:ascii="宋体" w:hAnsi="宋体" w:eastAsia="宋体" w:cs="楷体"/>
          <w:sz w:val="24"/>
        </w:rPr>
      </w:pPr>
      <w:r>
        <w:rPr>
          <w:rFonts w:hint="eastAsia" w:ascii="宋体" w:hAnsi="宋体" w:eastAsia="宋体" w:cs="楷体"/>
          <w:sz w:val="24"/>
        </w:rPr>
        <w:t>插值与拟合都是建模过程中对数据的基本处理手段，如解决建模中离散数据的分析，对数据的分析一般需要解决以下三个问题：1.数据之间的函数关系是什么？2.如何从已有模型中选择最合适的模型？3.如何用选择的模型进行预测。插值与拟合的区别在于，插值所建立的函数是一定经过已知的数据点的，拟合需要以某种方式定义拟合结果与已知数据的某种“误差”，并对规定的这种“误差”求最小值，从而得到拟合的函数表达式。</w:t>
      </w:r>
    </w:p>
    <w:p>
      <w:pPr>
        <w:ind w:firstLine="480" w:firstLineChars="200"/>
        <w:rPr>
          <w:rFonts w:hint="eastAsia" w:ascii="宋体" w:hAnsi="宋体" w:eastAsia="宋体" w:cs="楷体"/>
          <w:sz w:val="24"/>
        </w:rPr>
      </w:pPr>
      <w:r>
        <w:rPr>
          <w:rFonts w:hint="eastAsia" w:ascii="宋体" w:hAnsi="宋体" w:eastAsia="宋体" w:cs="楷体"/>
          <w:sz w:val="24"/>
        </w:rPr>
        <w:t>常用的插值方法有：代数多项式插值、样条插值、三角函数多项式插值、有理插值。插值的基本思想是用一些简单的函数对已知数据建立函数关系，常用的插值方法会采用多项式来实现这一目的。在这个思想的基础上延伸出了其他的插值方法，在不同数据中某种插值方法可能更加适合描述具体的数据，而这些都需要在遇到实际问题时做到具体问题具体分析。</w:t>
      </w:r>
    </w:p>
    <w:p>
      <w:pPr>
        <w:ind w:firstLine="480" w:firstLineChars="200"/>
        <w:rPr>
          <w:rFonts w:hint="eastAsia" w:ascii="宋体" w:hAnsi="宋体" w:eastAsia="宋体" w:cs="楷体"/>
          <w:sz w:val="24"/>
        </w:rPr>
      </w:pPr>
      <w:r>
        <w:rPr>
          <w:rFonts w:hint="eastAsia" w:ascii="宋体" w:hAnsi="宋体" w:eastAsia="宋体" w:cs="楷体"/>
          <w:sz w:val="24"/>
        </w:rPr>
        <w:t>使用拟合的关键在于如何定义已知数据与建立的函数之间的“误差”，对“误差”的不同定义产生了相对应的拟合方法，最小二乘法是最为经典的拟合方法，并且这一方法有许多推广变形，除此之外还有鲁棒拟合等方法。</w:t>
      </w:r>
    </w:p>
    <w:p>
      <w:pPr>
        <w:rPr>
          <w:rFonts w:hint="eastAsia" w:ascii="宋体" w:hAnsi="宋体" w:eastAsia="宋体" w:cs="楷体"/>
          <w:b/>
          <w:bCs/>
          <w:sz w:val="24"/>
        </w:rPr>
      </w:pPr>
      <w:r>
        <w:rPr>
          <w:rFonts w:hint="eastAsia" w:ascii="宋体" w:hAnsi="宋体" w:eastAsia="宋体" w:cs="楷体"/>
          <w:b/>
          <w:bCs/>
          <w:sz w:val="24"/>
        </w:rPr>
        <w:t>（二）线性规划</w:t>
      </w:r>
    </w:p>
    <w:p>
      <w:pPr>
        <w:ind w:firstLine="480" w:firstLineChars="200"/>
        <w:rPr>
          <w:rFonts w:hint="eastAsia" w:ascii="宋体" w:hAnsi="宋体" w:eastAsia="宋体" w:cs="楷体"/>
          <w:sz w:val="24"/>
        </w:rPr>
      </w:pPr>
      <w:r>
        <w:rPr>
          <w:rFonts w:hint="eastAsia" w:ascii="宋体" w:hAnsi="宋体" w:eastAsia="宋体" w:cs="楷体"/>
          <w:sz w:val="24"/>
        </w:rPr>
        <w:t>构成最优化数学模型的三要素：决策变量、约束条件、目标函数。最优化方法一般分为：传统最优化方法和现代最优化方法。</w:t>
      </w:r>
    </w:p>
    <w:p>
      <w:pPr>
        <w:ind w:firstLine="480" w:firstLineChars="200"/>
        <w:rPr>
          <w:rFonts w:hint="eastAsia" w:ascii="宋体" w:hAnsi="宋体" w:eastAsia="宋体" w:cs="楷体"/>
          <w:sz w:val="24"/>
        </w:rPr>
      </w:pPr>
      <w:r>
        <w:rPr>
          <w:rFonts w:ascii="宋体" w:hAnsi="宋体" w:eastAsia="宋体" w:cs="楷体"/>
          <w:sz w:val="24"/>
        </w:rPr>
        <w:drawing>
          <wp:inline distT="0" distB="0" distL="0" distR="0">
            <wp:extent cx="5273040" cy="188976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040" cy="1889760"/>
                    </a:xfrm>
                    <a:prstGeom prst="rect">
                      <a:avLst/>
                    </a:prstGeom>
                    <a:noFill/>
                    <a:ln>
                      <a:noFill/>
                    </a:ln>
                  </pic:spPr>
                </pic:pic>
              </a:graphicData>
            </a:graphic>
          </wp:inline>
        </w:drawing>
      </w:r>
    </w:p>
    <w:p>
      <w:pPr>
        <w:ind w:firstLine="480" w:firstLineChars="200"/>
        <w:rPr>
          <w:rFonts w:hint="eastAsia" w:ascii="宋体" w:hAnsi="宋体" w:eastAsia="宋体" w:cs="楷体"/>
          <w:sz w:val="24"/>
        </w:rPr>
      </w:pPr>
      <w:r>
        <w:rPr>
          <w:rFonts w:hint="eastAsia" w:ascii="宋体" w:hAnsi="宋体" w:eastAsia="宋体" w:cs="楷体"/>
          <w:sz w:val="24"/>
        </w:rPr>
        <w:t>现代最优化方法（智能化方法）主要包括：遗传算法、模拟退火法、蚁群算法、粒子群算法、神经网络算法、禁忌搜索算法。</w:t>
      </w:r>
    </w:p>
    <w:p>
      <w:pPr>
        <w:rPr>
          <w:rFonts w:hint="eastAsia" w:ascii="宋体" w:hAnsi="宋体" w:eastAsia="宋体" w:cs="楷体"/>
          <w:b/>
          <w:bCs/>
          <w:sz w:val="24"/>
        </w:rPr>
      </w:pPr>
      <w:r>
        <w:rPr>
          <w:rFonts w:hint="eastAsia" w:ascii="宋体" w:hAnsi="宋体" w:eastAsia="宋体" w:cs="楷体"/>
          <w:b/>
          <w:bCs/>
          <w:sz w:val="24"/>
        </w:rPr>
        <w:t>（三）非线性规划</w:t>
      </w:r>
    </w:p>
    <w:p>
      <w:pPr>
        <w:ind w:firstLine="480" w:firstLineChars="200"/>
        <w:rPr>
          <w:rFonts w:hint="eastAsia" w:ascii="宋体" w:hAnsi="宋体" w:eastAsia="宋体" w:cs="楷体"/>
          <w:sz w:val="24"/>
        </w:rPr>
      </w:pPr>
      <w:r>
        <w:rPr>
          <w:rFonts w:hint="eastAsia" w:ascii="宋体" w:hAnsi="宋体" w:eastAsia="宋体" w:cs="楷体"/>
          <w:sz w:val="24"/>
        </w:rPr>
        <w:t>与线性规划相对应，非线性规划也是求问题中某个量在一定限制条件下的最大（小）值，两者的不同之处在于，线性规划的约束条件必须全为线性的条件，但实际情况下多数约束条件不是线性的，在某些情况下可以对非线性的问题进行线性化处理，但另外一些情况下这样处理可能会严重影响模型对实际问题近似的可依赖型。</w:t>
      </w:r>
    </w:p>
    <w:p>
      <w:pPr>
        <w:ind w:firstLine="480" w:firstLineChars="200"/>
        <w:rPr>
          <w:rFonts w:hint="eastAsia" w:ascii="宋体" w:hAnsi="宋体" w:eastAsia="宋体" w:cs="楷体"/>
          <w:sz w:val="24"/>
        </w:rPr>
      </w:pPr>
      <w:r>
        <w:rPr>
          <w:rFonts w:hint="eastAsia" w:ascii="宋体" w:hAnsi="宋体" w:eastAsia="宋体" w:cs="楷体"/>
          <w:sz w:val="24"/>
        </w:rPr>
        <w:t>对于非线性规划问题，目前还没有通用的求解算法，因而人们通常将非线性规划问题分为两类——无约束的和有约束的非线性规划，然后递阶地进行处理。无约束非线性规划问题在本质上就是函数极值问题，一般可以采用古典的分析法及其推广算法来解决。有约束非线性规划问题可以考虑将约束问题转化为无约束问题，将非线性规划问题转化为线性规划问题 ， 将复杂问题转化为较简单的问题等等。而将约束问题转化为无约束问题，通常采用古典的Lagrange乘数法或其推广算法来解决。基于这些思想，对一般的非线性规划问题有梯度下降法、迭代算法（搜索算法）等，迭代算法中较为常用的是下降算法，不同的选择形成不同的下降算法，如梯度下降法(也叫最速下降法)，共轭梯度法，牛顿法，拟牛顿法等。但无论哪种下降法，都有一个一般的原则： 既要使它尽可能地指向极小值点，又不至于花费太大的计算代价。</w:t>
      </w:r>
    </w:p>
    <w:p>
      <w:pPr>
        <w:ind w:firstLine="480" w:firstLineChars="200"/>
        <w:rPr>
          <w:rFonts w:hint="eastAsia" w:ascii="宋体" w:hAnsi="宋体" w:eastAsia="宋体" w:cs="楷体"/>
          <w:sz w:val="24"/>
        </w:rPr>
      </w:pPr>
      <w:r>
        <w:rPr>
          <w:rFonts w:hint="eastAsia" w:ascii="宋体" w:hAnsi="宋体" w:eastAsia="宋体" w:cs="楷体"/>
          <w:sz w:val="24"/>
        </w:rPr>
        <w:t>尽管非线性规划也有相当丰富的求解方法，但远不如线性规划那样具有高效、通用的解法。一般来说，求解非线性规划问题要比求解线性规划问题困难的多，目前还没有适合于各种问题的一般算法。另外在解的性质上一般非线性规划算法给出的也只能是局部最优解，不能保证是全局最优解。</w:t>
      </w:r>
    </w:p>
    <w:p>
      <w:pPr>
        <w:rPr>
          <w:rFonts w:hint="eastAsia" w:ascii="宋体" w:hAnsi="宋体" w:eastAsia="宋体" w:cs="楷体"/>
          <w:b/>
          <w:bCs/>
          <w:sz w:val="24"/>
        </w:rPr>
      </w:pPr>
      <w:r>
        <w:rPr>
          <w:rFonts w:hint="eastAsia" w:ascii="宋体" w:hAnsi="宋体" w:eastAsia="宋体" w:cs="楷体"/>
          <w:b/>
          <w:bCs/>
          <w:sz w:val="24"/>
        </w:rPr>
        <w:t>（四）图与网络优化方法</w:t>
      </w:r>
    </w:p>
    <w:p>
      <w:pPr>
        <w:ind w:firstLine="480" w:firstLineChars="200"/>
        <w:rPr>
          <w:rFonts w:hint="eastAsia" w:ascii="宋体" w:hAnsi="宋体" w:eastAsia="宋体" w:cs="楷体"/>
          <w:sz w:val="24"/>
        </w:rPr>
      </w:pPr>
      <w:r>
        <w:rPr>
          <w:rFonts w:hint="eastAsia" w:ascii="宋体" w:hAnsi="宋体" w:eastAsia="宋体" w:cs="楷体"/>
          <w:sz w:val="24"/>
        </w:rPr>
        <w:t xml:space="preserve">    了解图的概念，包括顶点、度、边、有向图、无向图的定义等，有时间的话建议了解图论相关知识。基本的问题和算法包括：最短路径问题、最小生成树、最大流问题。在自学的过程中建议在CSDN上搜索例题及算法，通过例题了解每个算法所对应的模型。</w:t>
      </w:r>
    </w:p>
    <w:p>
      <w:pPr>
        <w:rPr>
          <w:rFonts w:hint="eastAsia" w:ascii="宋体" w:hAnsi="宋体" w:eastAsia="宋体" w:cs="楷体"/>
          <w:b/>
          <w:bCs/>
          <w:sz w:val="24"/>
        </w:rPr>
      </w:pPr>
      <w:r>
        <w:rPr>
          <w:rFonts w:hint="eastAsia" w:ascii="宋体" w:hAnsi="宋体" w:eastAsia="宋体" w:cs="楷体"/>
          <w:b/>
          <w:bCs/>
          <w:sz w:val="24"/>
        </w:rPr>
        <w:t>（五）微分方程模型</w:t>
      </w:r>
    </w:p>
    <w:p>
      <w:pPr>
        <w:pStyle w:val="30"/>
        <w:ind w:firstLine="480"/>
        <w:rPr>
          <w:rFonts w:hint="eastAsia" w:ascii="宋体" w:hAnsi="宋体" w:eastAsia="宋体" w:cs="楷体"/>
          <w:sz w:val="24"/>
          <w:szCs w:val="24"/>
        </w:rPr>
      </w:pPr>
      <w:r>
        <w:rPr>
          <w:rFonts w:hint="eastAsia" w:ascii="宋体" w:hAnsi="宋体" w:eastAsia="宋体" w:cs="楷体"/>
          <w:sz w:val="24"/>
          <w:szCs w:val="24"/>
        </w:rPr>
        <w:t>根据函数及其变化率的关系确定函数，根据建模目的和问题分析做出简化假设（简化假设通常有利于方程的求解）、按照内在规律和类比法建立方程。模型包括：人口增长模型，阻滞增长模型（Logistic模型）、传染病模型。微分方程的求解过程通常是个比较复杂的过程，数学理论知识告诉我们，绝大多数的微分方程是无法求出初等解的，因此在建立方程的过程中应该建议方便求解的方程，或者进一步的了解微分方程的定性分析技巧（这通常需要较高的数学基础）、其次可以借助Matlab等编程工具，画出微分方程的相轨图和数值解。</w:t>
      </w:r>
    </w:p>
    <w:p>
      <w:pPr>
        <w:rPr>
          <w:rFonts w:hint="eastAsia" w:ascii="宋体" w:hAnsi="宋体" w:eastAsia="宋体" w:cs="楷体"/>
          <w:b/>
          <w:bCs/>
          <w:sz w:val="24"/>
        </w:rPr>
      </w:pPr>
      <w:r>
        <w:rPr>
          <w:rFonts w:hint="eastAsia" w:ascii="宋体" w:hAnsi="宋体" w:eastAsia="宋体" w:cs="楷体"/>
          <w:b/>
          <w:bCs/>
          <w:sz w:val="24"/>
        </w:rPr>
        <w:t>（六）差分方程模型</w:t>
      </w:r>
    </w:p>
    <w:p>
      <w:pPr>
        <w:ind w:firstLine="480" w:firstLineChars="200"/>
        <w:rPr>
          <w:rFonts w:hint="eastAsia" w:ascii="宋体" w:hAnsi="宋体" w:eastAsia="宋体" w:cs="楷体"/>
          <w:sz w:val="24"/>
        </w:rPr>
      </w:pPr>
      <w:r>
        <w:rPr>
          <w:rFonts w:hint="eastAsia" w:ascii="宋体" w:hAnsi="宋体" w:eastAsia="宋体" w:cs="楷体"/>
          <w:sz w:val="24"/>
        </w:rPr>
        <w:t>差分方程理论与微分方程理论有较多的类似之处，差分方程的稳定性分析可以参考书目《S.Elaydi, An Introduction to Difference Equations, Springer, 1996》。</w:t>
      </w:r>
    </w:p>
    <w:p>
      <w:pPr>
        <w:ind w:firstLine="480" w:firstLineChars="200"/>
        <w:rPr>
          <w:rFonts w:hint="eastAsia" w:ascii="宋体" w:hAnsi="宋体" w:eastAsia="宋体" w:cs="楷体"/>
          <w:sz w:val="24"/>
        </w:rPr>
      </w:pPr>
      <w:r>
        <w:rPr>
          <w:rFonts w:hint="eastAsia" w:ascii="宋体" w:hAnsi="宋体" w:eastAsia="宋体" w:cs="楷体"/>
          <w:sz w:val="24"/>
        </w:rPr>
        <w:t>总的来说，数学建模类竞赛对课内数学知识的考查较少，更加注重的是对实际问题的分析与处理能力，如果准备在数学建模竞赛中脱颖而出，就需要储备较为广泛的统计、优化等偏应用方向的数学知识，所以一旦明确了自己要参加数学建模竞赛，就需要在及早为竞赛打下数学基础。无论竞赛的结果如何，在真正了解并参加数学建模这一过程后你将站在更高层面审视你所学的数学知识，并会惊叹数学对生活中各种实际问题产生的巨大作用。</w:t>
      </w:r>
    </w:p>
    <w:p>
      <w:pPr>
        <w:rPr>
          <w:rFonts w:ascii="宋体" w:hAnsi="宋体" w:eastAsia="宋体" w:cs="楷体"/>
          <w:sz w:val="24"/>
        </w:rPr>
      </w:pPr>
    </w:p>
    <w:p>
      <w:pPr>
        <w:rPr>
          <w:rFonts w:hint="eastAsia" w:ascii="宋体" w:hAnsi="宋体" w:eastAsia="宋体" w:cs="楷体"/>
          <w:sz w:val="24"/>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MingLiU">
    <w:altName w:val="PMingLiU-ExtB"/>
    <w:panose1 w:val="02010609000101010101"/>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76C20"/>
    <w:multiLevelType w:val="singleLevel"/>
    <w:tmpl w:val="98D76C20"/>
    <w:lvl w:ilvl="0" w:tentative="0">
      <w:start w:val="1"/>
      <w:numFmt w:val="bullet"/>
      <w:lvlText w:val=""/>
      <w:lvlJc w:val="left"/>
      <w:pPr>
        <w:ind w:left="420" w:hanging="420"/>
      </w:pPr>
      <w:rPr>
        <w:rFonts w:hint="default" w:ascii="Wingdings" w:hAnsi="Wingdings"/>
      </w:rPr>
    </w:lvl>
  </w:abstractNum>
  <w:abstractNum w:abstractNumId="1">
    <w:nsid w:val="9D3D37E7"/>
    <w:multiLevelType w:val="singleLevel"/>
    <w:tmpl w:val="9D3D37E7"/>
    <w:lvl w:ilvl="0" w:tentative="0">
      <w:start w:val="1"/>
      <w:numFmt w:val="bullet"/>
      <w:lvlText w:val=""/>
      <w:lvlJc w:val="left"/>
      <w:pPr>
        <w:ind w:left="420" w:hanging="420"/>
      </w:pPr>
      <w:rPr>
        <w:rFonts w:hint="default" w:ascii="Wingdings" w:hAnsi="Wingdings"/>
      </w:rPr>
    </w:lvl>
  </w:abstractNum>
  <w:abstractNum w:abstractNumId="2">
    <w:nsid w:val="9D9745CA"/>
    <w:multiLevelType w:val="singleLevel"/>
    <w:tmpl w:val="9D9745CA"/>
    <w:lvl w:ilvl="0" w:tentative="0">
      <w:start w:val="1"/>
      <w:numFmt w:val="bullet"/>
      <w:lvlText w:val=""/>
      <w:lvlJc w:val="left"/>
      <w:pPr>
        <w:ind w:left="420" w:hanging="420"/>
      </w:pPr>
      <w:rPr>
        <w:rFonts w:hint="default" w:ascii="Wingdings" w:hAnsi="Wingdings"/>
      </w:rPr>
    </w:lvl>
  </w:abstractNum>
  <w:abstractNum w:abstractNumId="3">
    <w:nsid w:val="E6106D0F"/>
    <w:multiLevelType w:val="singleLevel"/>
    <w:tmpl w:val="E6106D0F"/>
    <w:lvl w:ilvl="0" w:tentative="0">
      <w:start w:val="1"/>
      <w:numFmt w:val="bullet"/>
      <w:lvlText w:val=""/>
      <w:lvlJc w:val="left"/>
      <w:pPr>
        <w:ind w:left="420" w:hanging="420"/>
      </w:pPr>
      <w:rPr>
        <w:rFonts w:hint="default" w:ascii="Wingdings" w:hAnsi="Wingdings"/>
      </w:rPr>
    </w:lvl>
  </w:abstractNum>
  <w:abstractNum w:abstractNumId="4">
    <w:nsid w:val="2680422A"/>
    <w:multiLevelType w:val="multilevel"/>
    <w:tmpl w:val="2680422A"/>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1F7054C"/>
    <w:multiLevelType w:val="multilevel"/>
    <w:tmpl w:val="31F7054C"/>
    <w:lvl w:ilvl="0" w:tentative="0">
      <w:start w:val="1"/>
      <w:numFmt w:val="decimalEnclosedCircle"/>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20A2DA5"/>
    <w:multiLevelType w:val="singleLevel"/>
    <w:tmpl w:val="620A2DA5"/>
    <w:lvl w:ilvl="0" w:tentative="0">
      <w:start w:val="6"/>
      <w:numFmt w:val="decimal"/>
      <w:suff w:val="nothing"/>
      <w:lvlText w:val="(%1)"/>
      <w:lvlJc w:val="left"/>
      <w:pPr>
        <w:ind w:left="0" w:firstLine="0"/>
      </w:pPr>
    </w:lvl>
  </w:abstractNum>
  <w:num w:numId="1">
    <w:abstractNumId w:val="0"/>
  </w:num>
  <w:num w:numId="2">
    <w:abstractNumId w:val="2"/>
  </w:num>
  <w:num w:numId="3">
    <w:abstractNumId w:val="3"/>
  </w:num>
  <w:num w:numId="4">
    <w:abstractNumId w:val="1"/>
  </w:num>
  <w:num w:numId="5">
    <w:abstractNumId w:val="6"/>
    <w:lvlOverride w:ilvl="0">
      <w:startOverride w:val="6"/>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再来While">
    <w15:presenceInfo w15:providerId="WPS Office" w15:userId="23528360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795AB8"/>
    <w:rsid w:val="08982A49"/>
    <w:rsid w:val="0A156FE1"/>
    <w:rsid w:val="0BCC006A"/>
    <w:rsid w:val="0E0F303F"/>
    <w:rsid w:val="0EC81F99"/>
    <w:rsid w:val="1B9D0E7B"/>
    <w:rsid w:val="1ECB3353"/>
    <w:rsid w:val="21EF5ED4"/>
    <w:rsid w:val="21F16F90"/>
    <w:rsid w:val="22C95DFC"/>
    <w:rsid w:val="290D27BA"/>
    <w:rsid w:val="2E5D564A"/>
    <w:rsid w:val="2EC41E88"/>
    <w:rsid w:val="431130E0"/>
    <w:rsid w:val="432B1D63"/>
    <w:rsid w:val="4E2409BA"/>
    <w:rsid w:val="4F9178CC"/>
    <w:rsid w:val="52795AB8"/>
    <w:rsid w:val="57316B99"/>
    <w:rsid w:val="5924436F"/>
    <w:rsid w:val="62AE1FC4"/>
    <w:rsid w:val="64264B15"/>
    <w:rsid w:val="67803B7C"/>
    <w:rsid w:val="6D5957DE"/>
    <w:rsid w:val="72E64344"/>
    <w:rsid w:val="758308C5"/>
    <w:rsid w:val="7ACD7E14"/>
    <w:rsid w:val="7C2D3E7B"/>
    <w:rsid w:val="7E193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6"/>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7"/>
    <w:unhideWhenUsed/>
    <w:qFormat/>
    <w:uiPriority w:val="0"/>
    <w:pPr>
      <w:keepNext w:val="0"/>
      <w:keepLines/>
      <w:snapToGrid w:val="0"/>
      <w:spacing w:before="40" w:beforeLines="0" w:beforeAutospacing="0" w:after="40" w:afterLines="0" w:afterAutospacing="0" w:line="240" w:lineRule="auto"/>
      <w:outlineLvl w:val="1"/>
    </w:pPr>
    <w:rPr>
      <w:rFonts w:ascii="Arial" w:hAnsi="Arial" w:eastAsia="黑体"/>
      <w:b/>
      <w:sz w:val="30"/>
    </w:rPr>
  </w:style>
  <w:style w:type="paragraph" w:styleId="4">
    <w:name w:val="heading 3"/>
    <w:basedOn w:val="1"/>
    <w:next w:val="1"/>
    <w:link w:val="88"/>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89"/>
    <w:unhideWhenUsed/>
    <w:qFormat/>
    <w:uiPriority w:val="9"/>
    <w:pPr>
      <w:keepNext/>
      <w:keepLines/>
      <w:snapToGrid w:val="0"/>
      <w:spacing w:line="400" w:lineRule="exact"/>
      <w:jc w:val="left"/>
      <w:outlineLvl w:val="3"/>
    </w:pPr>
    <w:rPr>
      <w:rFonts w:ascii="宋体" w:hAnsi="宋体" w:eastAsia="宋体" w:cs="宋体"/>
      <w:b/>
      <w:bCs/>
      <w:sz w:val="24"/>
    </w:rPr>
  </w:style>
  <w:style w:type="paragraph" w:styleId="6">
    <w:name w:val="heading 5"/>
    <w:basedOn w:val="1"/>
    <w:next w:val="1"/>
    <w:link w:val="90"/>
    <w:unhideWhenUsed/>
    <w:qFormat/>
    <w:uiPriority w:val="9"/>
    <w:pPr>
      <w:keepNext/>
      <w:keepLines/>
      <w:spacing w:before="280" w:after="290" w:line="376" w:lineRule="auto"/>
      <w:jc w:val="left"/>
      <w:outlineLvl w:val="4"/>
    </w:pPr>
    <w:rPr>
      <w:rFonts w:ascii="宋体" w:hAnsi="宋体" w:eastAsia="宋体" w:cs="宋体"/>
      <w:b/>
      <w:bCs/>
      <w:sz w:val="28"/>
      <w:szCs w:val="28"/>
    </w:rPr>
  </w:style>
  <w:style w:type="paragraph" w:styleId="7">
    <w:name w:val="heading 6"/>
    <w:basedOn w:val="1"/>
    <w:next w:val="1"/>
    <w:link w:val="91"/>
    <w:unhideWhenUsed/>
    <w:qFormat/>
    <w:uiPriority w:val="9"/>
    <w:pPr>
      <w:keepNext/>
      <w:keepLines/>
      <w:spacing w:before="240" w:after="64" w:line="320" w:lineRule="auto"/>
      <w:jc w:val="left"/>
      <w:outlineLvl w:val="5"/>
    </w:pPr>
    <w:rPr>
      <w:rFonts w:asciiTheme="majorHAnsi" w:hAnsiTheme="majorHAnsi" w:eastAsiaTheme="majorEastAsia" w:cstheme="majorBidi"/>
      <w:b/>
      <w:bCs/>
      <w:sz w:val="24"/>
    </w:rPr>
  </w:style>
  <w:style w:type="paragraph" w:styleId="8">
    <w:name w:val="heading 7"/>
    <w:basedOn w:val="1"/>
    <w:next w:val="1"/>
    <w:link w:val="99"/>
    <w:unhideWhenUsed/>
    <w:qFormat/>
    <w:uiPriority w:val="9"/>
    <w:pPr>
      <w:keepNext/>
      <w:keepLines/>
      <w:spacing w:before="240" w:after="64" w:line="320" w:lineRule="atLeast"/>
      <w:jc w:val="left"/>
      <w:outlineLvl w:val="6"/>
    </w:pPr>
    <w:rPr>
      <w:rFonts w:ascii="宋体" w:hAnsi="宋体" w:eastAsia="宋体" w:cs="宋体"/>
      <w:b/>
      <w:bCs/>
      <w:sz w:val="24"/>
    </w:rPr>
  </w:style>
  <w:style w:type="paragraph" w:styleId="9">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25">
    <w:name w:val="Default Paragraph Font"/>
    <w:unhideWhenUsed/>
    <w:qFormat/>
    <w:uiPriority w:val="1"/>
  </w:style>
  <w:style w:type="table" w:default="1" w:styleId="23">
    <w:name w:val="Normal Table"/>
    <w:unhideWhenUsed/>
    <w:qFormat/>
    <w:uiPriority w:val="99"/>
    <w:tblPr>
      <w:tblCellMar>
        <w:top w:w="0" w:type="dxa"/>
        <w:left w:w="108" w:type="dxa"/>
        <w:bottom w:w="0" w:type="dxa"/>
        <w:right w:w="108" w:type="dxa"/>
      </w:tblCellMar>
    </w:tblPr>
  </w:style>
  <w:style w:type="paragraph" w:styleId="10">
    <w:name w:val="caption"/>
    <w:basedOn w:val="1"/>
    <w:next w:val="1"/>
    <w:unhideWhenUsed/>
    <w:qFormat/>
    <w:uiPriority w:val="0"/>
    <w:pPr>
      <w:spacing w:line="400" w:lineRule="exact"/>
      <w:jc w:val="left"/>
    </w:pPr>
    <w:rPr>
      <w:rFonts w:eastAsia="黑体" w:asciiTheme="majorHAnsi" w:hAnsiTheme="majorHAnsi" w:cstheme="majorBidi"/>
      <w:sz w:val="20"/>
      <w:szCs w:val="20"/>
    </w:rPr>
  </w:style>
  <w:style w:type="paragraph" w:styleId="11">
    <w:name w:val="annotation text"/>
    <w:basedOn w:val="1"/>
    <w:link w:val="83"/>
    <w:qFormat/>
    <w:uiPriority w:val="0"/>
    <w:pPr>
      <w:jc w:val="left"/>
    </w:pPr>
  </w:style>
  <w:style w:type="paragraph" w:styleId="12">
    <w:name w:val="toc 3"/>
    <w:basedOn w:val="1"/>
    <w:next w:val="1"/>
    <w:unhideWhenUsed/>
    <w:qFormat/>
    <w:uiPriority w:val="39"/>
    <w:pPr>
      <w:spacing w:line="400" w:lineRule="exact"/>
      <w:ind w:left="840" w:leftChars="400"/>
      <w:jc w:val="left"/>
    </w:pPr>
    <w:rPr>
      <w:rFonts w:ascii="宋体" w:hAnsi="宋体" w:eastAsia="宋体" w:cs="宋体"/>
      <w:sz w:val="24"/>
    </w:rPr>
  </w:style>
  <w:style w:type="paragraph" w:styleId="13">
    <w:name w:val="Plain Text"/>
    <w:basedOn w:val="1"/>
    <w:link w:val="93"/>
    <w:unhideWhenUsed/>
    <w:qFormat/>
    <w:uiPriority w:val="99"/>
    <w:pPr>
      <w:widowControl/>
      <w:spacing w:line="400" w:lineRule="exact"/>
      <w:jc w:val="left"/>
    </w:pPr>
    <w:rPr>
      <w:rFonts w:ascii="Consolas" w:hAnsi="Consolas" w:eastAsia="等线" w:cs="Times New Roman"/>
      <w:kern w:val="0"/>
      <w:sz w:val="24"/>
      <w:szCs w:val="21"/>
    </w:rPr>
  </w:style>
  <w:style w:type="paragraph" w:styleId="14">
    <w:name w:val="Balloon Text"/>
    <w:basedOn w:val="1"/>
    <w:link w:val="94"/>
    <w:unhideWhenUsed/>
    <w:qFormat/>
    <w:uiPriority w:val="99"/>
    <w:pPr>
      <w:spacing w:line="400" w:lineRule="exact"/>
      <w:jc w:val="left"/>
    </w:pPr>
    <w:rPr>
      <w:rFonts w:ascii="宋体" w:hAnsi="宋体" w:eastAsia="宋体" w:cs="宋体"/>
      <w:sz w:val="18"/>
      <w:szCs w:val="18"/>
    </w:rPr>
  </w:style>
  <w:style w:type="paragraph" w:styleId="15">
    <w:name w:val="footer"/>
    <w:basedOn w:val="1"/>
    <w:link w:val="95"/>
    <w:unhideWhenUsed/>
    <w:qFormat/>
    <w:uiPriority w:val="0"/>
    <w:pPr>
      <w:tabs>
        <w:tab w:val="center" w:pos="4153"/>
        <w:tab w:val="right" w:pos="8306"/>
      </w:tabs>
      <w:snapToGrid w:val="0"/>
      <w:spacing w:line="240" w:lineRule="atLeast"/>
      <w:jc w:val="left"/>
    </w:pPr>
    <w:rPr>
      <w:rFonts w:ascii="宋体" w:hAnsi="宋体" w:eastAsia="宋体" w:cs="宋体"/>
      <w:sz w:val="18"/>
      <w:szCs w:val="18"/>
    </w:rPr>
  </w:style>
  <w:style w:type="paragraph" w:styleId="16">
    <w:name w:val="header"/>
    <w:basedOn w:val="1"/>
    <w:link w:val="96"/>
    <w:unhideWhenUsed/>
    <w:qFormat/>
    <w:uiPriority w:val="0"/>
    <w:pPr>
      <w:pBdr>
        <w:bottom w:val="single" w:color="auto" w:sz="6" w:space="1"/>
      </w:pBdr>
      <w:tabs>
        <w:tab w:val="center" w:pos="4153"/>
        <w:tab w:val="right" w:pos="8306"/>
      </w:tabs>
      <w:snapToGrid w:val="0"/>
      <w:spacing w:line="240" w:lineRule="atLeast"/>
      <w:jc w:val="center"/>
    </w:pPr>
    <w:rPr>
      <w:rFonts w:ascii="宋体" w:hAnsi="宋体" w:eastAsia="宋体" w:cs="宋体"/>
      <w:sz w:val="18"/>
      <w:szCs w:val="18"/>
    </w:rPr>
  </w:style>
  <w:style w:type="paragraph" w:styleId="17">
    <w:name w:val="toc 1"/>
    <w:basedOn w:val="1"/>
    <w:next w:val="1"/>
    <w:unhideWhenUsed/>
    <w:qFormat/>
    <w:uiPriority w:val="39"/>
    <w:pPr>
      <w:spacing w:before="100" w:beforeAutospacing="1" w:after="100" w:afterAutospacing="1" w:line="400" w:lineRule="exact"/>
      <w:jc w:val="left"/>
    </w:pPr>
    <w:rPr>
      <w:rFonts w:ascii="宋体" w:hAnsi="宋体" w:eastAsia="宋体" w:cs="宋体"/>
      <w:b/>
      <w:sz w:val="28"/>
    </w:rPr>
  </w:style>
  <w:style w:type="paragraph" w:styleId="18">
    <w:name w:val="Subtitle"/>
    <w:basedOn w:val="1"/>
    <w:next w:val="1"/>
    <w:link w:val="97"/>
    <w:qFormat/>
    <w:uiPriority w:val="11"/>
    <w:pPr>
      <w:spacing w:line="400" w:lineRule="exact"/>
      <w:jc w:val="center"/>
    </w:pPr>
    <w:rPr>
      <w:rFonts w:ascii="黑体" w:hAnsi="黑体" w:eastAsia="黑体" w:cs="宋体"/>
      <w:sz w:val="24"/>
      <w:szCs w:val="21"/>
    </w:rPr>
  </w:style>
  <w:style w:type="paragraph" w:styleId="19">
    <w:name w:val="toc 2"/>
    <w:basedOn w:val="1"/>
    <w:next w:val="1"/>
    <w:unhideWhenUsed/>
    <w:qFormat/>
    <w:uiPriority w:val="39"/>
    <w:pPr>
      <w:spacing w:line="400" w:lineRule="exact"/>
      <w:ind w:left="200" w:leftChars="200"/>
      <w:jc w:val="left"/>
    </w:pPr>
    <w:rPr>
      <w:rFonts w:ascii="宋体" w:hAnsi="宋体" w:eastAsia="宋体" w:cs="宋体"/>
      <w:b/>
      <w:sz w:val="28"/>
    </w:rPr>
  </w:style>
  <w:style w:type="paragraph" w:styleId="20">
    <w:name w:val="Normal (Web)"/>
    <w:basedOn w:val="1"/>
    <w:unhideWhenUsed/>
    <w:qFormat/>
    <w:uiPriority w:val="99"/>
    <w:pPr>
      <w:spacing w:line="400" w:lineRule="exact"/>
      <w:jc w:val="left"/>
    </w:pPr>
    <w:rPr>
      <w:rFonts w:ascii="Calibri" w:hAnsi="Calibri" w:eastAsia="宋体" w:cs="宋体"/>
      <w:sz w:val="24"/>
    </w:rPr>
  </w:style>
  <w:style w:type="paragraph" w:styleId="21">
    <w:name w:val="Title"/>
    <w:basedOn w:val="1"/>
    <w:next w:val="1"/>
    <w:link w:val="98"/>
    <w:qFormat/>
    <w:uiPriority w:val="10"/>
    <w:pPr>
      <w:spacing w:before="240" w:after="60" w:line="400" w:lineRule="exact"/>
      <w:jc w:val="center"/>
      <w:outlineLvl w:val="0"/>
    </w:pPr>
    <w:rPr>
      <w:rFonts w:asciiTheme="majorHAnsi" w:hAnsiTheme="majorHAnsi" w:eastAsiaTheme="majorEastAsia" w:cstheme="majorBidi"/>
      <w:b/>
      <w:bCs/>
      <w:sz w:val="32"/>
      <w:szCs w:val="32"/>
    </w:rPr>
  </w:style>
  <w:style w:type="paragraph" w:styleId="22">
    <w:name w:val="annotation subject"/>
    <w:basedOn w:val="11"/>
    <w:next w:val="11"/>
    <w:link w:val="92"/>
    <w:unhideWhenUsed/>
    <w:qFormat/>
    <w:uiPriority w:val="0"/>
    <w:pPr>
      <w:spacing w:line="400" w:lineRule="exact"/>
      <w:jc w:val="left"/>
    </w:pPr>
    <w:rPr>
      <w:rFonts w:ascii="宋体" w:hAnsi="宋体" w:eastAsia="宋体" w:cs="宋体"/>
      <w:b/>
      <w:bCs/>
      <w:sz w:val="24"/>
    </w:rPr>
  </w:style>
  <w:style w:type="table" w:styleId="24">
    <w:name w:val="Table Grid"/>
    <w:basedOn w:val="2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Strong"/>
    <w:basedOn w:val="25"/>
    <w:qFormat/>
    <w:uiPriority w:val="22"/>
    <w:rPr>
      <w:rFonts w:ascii="Times New Roman" w:hAnsi="Times New Roman" w:eastAsia="宋体" w:cs="Times New Roman"/>
      <w:b/>
    </w:rPr>
  </w:style>
  <w:style w:type="character" w:styleId="27">
    <w:name w:val="FollowedHyperlink"/>
    <w:basedOn w:val="25"/>
    <w:unhideWhenUsed/>
    <w:qFormat/>
    <w:uiPriority w:val="99"/>
    <w:rPr>
      <w:rFonts w:asciiTheme="minorHAnsi" w:hAnsiTheme="minorHAnsi" w:eastAsiaTheme="minorEastAsia" w:cstheme="minorBidi"/>
      <w:color w:val="954F72" w:themeColor="followedHyperlink"/>
      <w:u w:val="single"/>
      <w:lang w:val="en-US" w:eastAsia="zh-CN" w:bidi="ar-SA"/>
      <w14:textFill>
        <w14:solidFill>
          <w14:schemeClr w14:val="folHlink"/>
        </w14:solidFill>
      </w14:textFill>
    </w:rPr>
  </w:style>
  <w:style w:type="character" w:styleId="28">
    <w:name w:val="Hyperlink"/>
    <w:basedOn w:val="25"/>
    <w:qFormat/>
    <w:uiPriority w:val="99"/>
    <w:rPr>
      <w:rFonts w:asciiTheme="minorHAnsi" w:hAnsiTheme="minorHAnsi" w:eastAsiaTheme="minorEastAsia" w:cstheme="minorBidi"/>
      <w:color w:val="0563C1" w:themeColor="hyperlink"/>
      <w:kern w:val="2"/>
      <w:sz w:val="21"/>
      <w:szCs w:val="22"/>
      <w:u w:val="single"/>
      <w:lang w:val="en-US" w:eastAsia="zh-CN" w:bidi="ar-SA"/>
      <w14:textFill>
        <w14:solidFill>
          <w14:schemeClr w14:val="hlink"/>
        </w14:solidFill>
      </w14:textFill>
    </w:rPr>
  </w:style>
  <w:style w:type="character" w:styleId="29">
    <w:name w:val="annotation reference"/>
    <w:basedOn w:val="25"/>
    <w:qFormat/>
    <w:uiPriority w:val="99"/>
    <w:rPr>
      <w:sz w:val="21"/>
      <w:szCs w:val="21"/>
    </w:rPr>
  </w:style>
  <w:style w:type="paragraph" w:styleId="30">
    <w:name w:val="List Paragraph"/>
    <w:basedOn w:val="1"/>
    <w:qFormat/>
    <w:uiPriority w:val="34"/>
    <w:pPr>
      <w:ind w:firstLine="420" w:firstLineChars="200"/>
    </w:pPr>
  </w:style>
  <w:style w:type="paragraph" w:customStyle="1" w:styleId="31">
    <w:name w:val="正文（首行缩进）"/>
    <w:basedOn w:val="1"/>
    <w:qFormat/>
    <w:uiPriority w:val="0"/>
    <w:pPr>
      <w:spacing w:line="400" w:lineRule="exact"/>
      <w:ind w:firstLine="480" w:firstLineChars="200"/>
      <w:jc w:val="both"/>
    </w:pPr>
    <w:rPr>
      <w:rFonts w:ascii="宋体" w:hAnsi="宋体" w:eastAsia="宋体" w:cs="宋体"/>
      <w:sz w:val="24"/>
    </w:rPr>
  </w:style>
  <w:style w:type="paragraph" w:customStyle="1" w:styleId="32">
    <w:name w:val="列表段落1"/>
    <w:basedOn w:val="1"/>
    <w:qFormat/>
    <w:uiPriority w:val="99"/>
    <w:pPr>
      <w:spacing w:line="400" w:lineRule="exact"/>
      <w:ind w:firstLine="420" w:firstLineChars="200"/>
      <w:jc w:val="left"/>
    </w:pPr>
    <w:rPr>
      <w:rFonts w:ascii="宋体" w:hAnsi="宋体" w:eastAsia="宋体" w:cs="宋体"/>
      <w:sz w:val="24"/>
    </w:rPr>
  </w:style>
  <w:style w:type="character" w:customStyle="1" w:styleId="33">
    <w:name w:val="页眉 字符"/>
    <w:basedOn w:val="25"/>
    <w:link w:val="16"/>
    <w:qFormat/>
    <w:uiPriority w:val="0"/>
    <w:rPr>
      <w:rFonts w:ascii="Times New Roman" w:hAnsi="Times New Roman" w:eastAsia="宋体" w:cs="Times New Roman"/>
      <w:sz w:val="18"/>
      <w:szCs w:val="18"/>
    </w:rPr>
  </w:style>
  <w:style w:type="character" w:customStyle="1" w:styleId="34">
    <w:name w:val="页脚 字符"/>
    <w:basedOn w:val="25"/>
    <w:link w:val="15"/>
    <w:qFormat/>
    <w:uiPriority w:val="0"/>
    <w:rPr>
      <w:rFonts w:ascii="Times New Roman" w:hAnsi="Times New Roman" w:eastAsia="宋体" w:cs="Times New Roman"/>
      <w:sz w:val="18"/>
      <w:szCs w:val="18"/>
    </w:rPr>
  </w:style>
  <w:style w:type="character" w:customStyle="1" w:styleId="35">
    <w:name w:val="批注文字 字符"/>
    <w:basedOn w:val="25"/>
    <w:link w:val="11"/>
    <w:qFormat/>
    <w:uiPriority w:val="0"/>
    <w:rPr>
      <w:rFonts w:ascii="Times New Roman" w:hAnsi="Times New Roman" w:eastAsia="宋体" w:cs="Times New Roman"/>
    </w:rPr>
  </w:style>
  <w:style w:type="character" w:customStyle="1" w:styleId="36">
    <w:name w:val="批注主题 字符"/>
    <w:basedOn w:val="35"/>
    <w:link w:val="22"/>
    <w:qFormat/>
    <w:uiPriority w:val="0"/>
    <w:rPr>
      <w:b/>
      <w:bCs/>
    </w:rPr>
  </w:style>
  <w:style w:type="character" w:customStyle="1" w:styleId="37">
    <w:name w:val="Unresolved Mention"/>
    <w:basedOn w:val="25"/>
    <w:semiHidden/>
    <w:unhideWhenUsed/>
    <w:qFormat/>
    <w:uiPriority w:val="99"/>
    <w:rPr>
      <w:rFonts w:asciiTheme="minorHAnsi" w:hAnsiTheme="minorHAnsi" w:eastAsiaTheme="minorEastAsia" w:cstheme="minorBidi"/>
      <w:color w:val="605E5C"/>
      <w:kern w:val="2"/>
      <w:sz w:val="21"/>
      <w:szCs w:val="22"/>
      <w:shd w:val="clear" w:color="auto" w:fill="E1DFDD"/>
      <w:lang w:val="en-US" w:eastAsia="zh-CN" w:bidi="ar-SA"/>
    </w:rPr>
  </w:style>
  <w:style w:type="character" w:customStyle="1" w:styleId="38">
    <w:name w:val="标题 4 字符"/>
    <w:basedOn w:val="25"/>
    <w:link w:val="5"/>
    <w:qFormat/>
    <w:uiPriority w:val="9"/>
    <w:rPr>
      <w:rFonts w:ascii="宋体" w:hAnsi="宋体" w:eastAsia="宋体" w:cs="宋体"/>
      <w:b/>
      <w:bCs/>
      <w:kern w:val="2"/>
      <w:sz w:val="24"/>
      <w:szCs w:val="22"/>
      <w:lang w:val="en-US" w:eastAsia="zh-CN" w:bidi="ar-SA"/>
    </w:rPr>
  </w:style>
  <w:style w:type="character" w:customStyle="1" w:styleId="39">
    <w:name w:val="纯文本 字符"/>
    <w:basedOn w:val="25"/>
    <w:link w:val="13"/>
    <w:qFormat/>
    <w:uiPriority w:val="99"/>
    <w:rPr>
      <w:rFonts w:ascii="Consolas" w:hAnsi="Consolas" w:eastAsia="等线" w:cs="Times New Roman"/>
      <w:kern w:val="0"/>
      <w:sz w:val="24"/>
      <w:szCs w:val="21"/>
      <w:lang w:val="en-US" w:eastAsia="zh-CN" w:bidi="ar-SA"/>
    </w:rPr>
  </w:style>
  <w:style w:type="character" w:customStyle="1" w:styleId="40">
    <w:name w:val="font01"/>
    <w:basedOn w:val="25"/>
    <w:qFormat/>
    <w:uiPriority w:val="0"/>
    <w:rPr>
      <w:rFonts w:hint="default" w:ascii="MingLiU" w:hAnsi="MingLiU" w:eastAsia="MingLiU" w:cs="MingLiU"/>
      <w:color w:val="000000"/>
      <w:kern w:val="2"/>
      <w:sz w:val="18"/>
      <w:szCs w:val="18"/>
      <w:u w:val="none"/>
      <w:lang w:val="en-US" w:eastAsia="zh-CN" w:bidi="ar-SA"/>
    </w:rPr>
  </w:style>
  <w:style w:type="character" w:customStyle="1" w:styleId="41">
    <w:name w:val="font21"/>
    <w:basedOn w:val="25"/>
    <w:qFormat/>
    <w:uiPriority w:val="0"/>
    <w:rPr>
      <w:rFonts w:hint="eastAsia" w:ascii="宋体" w:hAnsi="宋体" w:eastAsia="宋体" w:cs="宋体"/>
      <w:color w:val="000000"/>
      <w:kern w:val="2"/>
      <w:sz w:val="18"/>
      <w:szCs w:val="18"/>
      <w:u w:val="none"/>
      <w:lang w:val="en-US" w:eastAsia="zh-CN" w:bidi="ar-SA"/>
    </w:rPr>
  </w:style>
  <w:style w:type="character" w:customStyle="1" w:styleId="42">
    <w:name w:val="font41"/>
    <w:basedOn w:val="25"/>
    <w:qFormat/>
    <w:uiPriority w:val="0"/>
    <w:rPr>
      <w:rFonts w:hint="default" w:ascii="Times New Roman" w:hAnsi="Times New Roman" w:cs="Times New Roman" w:eastAsiaTheme="minorEastAsia"/>
      <w:color w:val="000000"/>
      <w:kern w:val="2"/>
      <w:sz w:val="18"/>
      <w:szCs w:val="18"/>
      <w:u w:val="none"/>
      <w:lang w:val="en-US" w:eastAsia="zh-CN" w:bidi="ar-SA"/>
    </w:rPr>
  </w:style>
  <w:style w:type="character" w:customStyle="1" w:styleId="43">
    <w:name w:val="标题 1 字符"/>
    <w:basedOn w:val="25"/>
    <w:link w:val="2"/>
    <w:qFormat/>
    <w:uiPriority w:val="9"/>
    <w:rPr>
      <w:rFonts w:asciiTheme="minorHAnsi" w:hAnsiTheme="minorHAnsi" w:eastAsiaTheme="minorEastAsia" w:cstheme="minorBidi"/>
      <w:b/>
      <w:kern w:val="44"/>
      <w:sz w:val="44"/>
      <w:szCs w:val="22"/>
      <w:lang w:val="en-US" w:eastAsia="zh-CN" w:bidi="ar-SA"/>
    </w:rPr>
  </w:style>
  <w:style w:type="character" w:customStyle="1" w:styleId="44">
    <w:name w:val="标题 2 字符"/>
    <w:basedOn w:val="25"/>
    <w:link w:val="3"/>
    <w:qFormat/>
    <w:uiPriority w:val="9"/>
    <w:rPr>
      <w:rFonts w:ascii="Arial" w:hAnsi="Arial" w:eastAsia="黑体" w:cstheme="minorBidi"/>
      <w:b/>
      <w:kern w:val="2"/>
      <w:sz w:val="30"/>
      <w:szCs w:val="22"/>
      <w:lang w:val="en-US" w:eastAsia="zh-CN" w:bidi="ar-SA"/>
    </w:rPr>
  </w:style>
  <w:style w:type="paragraph" w:customStyle="1" w:styleId="45">
    <w:name w:val="Revision"/>
    <w:hidden/>
    <w:semiHidden/>
    <w:qFormat/>
    <w:uiPriority w:val="99"/>
    <w:rPr>
      <w:rFonts w:asciiTheme="minorHAnsi" w:hAnsiTheme="minorHAnsi" w:eastAsiaTheme="minorEastAsia" w:cstheme="minorBidi"/>
      <w:kern w:val="2"/>
      <w:sz w:val="24"/>
      <w:szCs w:val="22"/>
      <w:lang w:val="en-US" w:eastAsia="zh-CN" w:bidi="ar-SA"/>
    </w:rPr>
  </w:style>
  <w:style w:type="character" w:customStyle="1" w:styleId="46">
    <w:name w:val="标题 3 字符"/>
    <w:basedOn w:val="25"/>
    <w:link w:val="4"/>
    <w:qFormat/>
    <w:uiPriority w:val="9"/>
    <w:rPr>
      <w:rFonts w:asciiTheme="minorHAnsi" w:hAnsiTheme="minorHAnsi" w:eastAsiaTheme="minorEastAsia" w:cstheme="minorBidi"/>
      <w:b/>
      <w:sz w:val="32"/>
      <w:lang w:val="en-US" w:eastAsia="zh-CN" w:bidi="ar-SA"/>
    </w:rPr>
  </w:style>
  <w:style w:type="character" w:customStyle="1" w:styleId="47">
    <w:name w:val="标题 5 字符"/>
    <w:basedOn w:val="25"/>
    <w:link w:val="6"/>
    <w:qFormat/>
    <w:uiPriority w:val="9"/>
    <w:rPr>
      <w:rFonts w:asciiTheme="minorHAnsi" w:hAnsiTheme="minorHAnsi" w:eastAsiaTheme="minorEastAsia" w:cstheme="minorBidi"/>
      <w:b/>
      <w:bCs/>
      <w:sz w:val="28"/>
      <w:szCs w:val="28"/>
      <w:lang w:val="en-US" w:eastAsia="zh-CN" w:bidi="ar-SA"/>
    </w:rPr>
  </w:style>
  <w:style w:type="character" w:customStyle="1" w:styleId="48">
    <w:name w:val="标题 6 字符"/>
    <w:basedOn w:val="25"/>
    <w:link w:val="7"/>
    <w:qFormat/>
    <w:uiPriority w:val="9"/>
    <w:rPr>
      <w:rFonts w:asciiTheme="majorHAnsi" w:hAnsiTheme="majorHAnsi" w:eastAsiaTheme="majorEastAsia" w:cstheme="majorBidi"/>
      <w:b/>
      <w:bCs/>
      <w:lang w:val="en-US" w:eastAsia="zh-CN" w:bidi="ar-SA"/>
    </w:rPr>
  </w:style>
  <w:style w:type="character" w:customStyle="1" w:styleId="49">
    <w:name w:val="批注框文本 字符"/>
    <w:basedOn w:val="25"/>
    <w:link w:val="14"/>
    <w:qFormat/>
    <w:uiPriority w:val="99"/>
    <w:rPr>
      <w:rFonts w:asciiTheme="minorHAnsi" w:hAnsiTheme="minorHAnsi" w:eastAsiaTheme="minorEastAsia" w:cstheme="minorBidi"/>
      <w:sz w:val="18"/>
      <w:szCs w:val="18"/>
      <w:lang w:val="en-US" w:eastAsia="zh-CN" w:bidi="ar-SA"/>
    </w:rPr>
  </w:style>
  <w:style w:type="character" w:customStyle="1" w:styleId="50">
    <w:name w:val="副标题 字符"/>
    <w:basedOn w:val="25"/>
    <w:link w:val="18"/>
    <w:qFormat/>
    <w:uiPriority w:val="11"/>
    <w:rPr>
      <w:rFonts w:ascii="黑体" w:hAnsi="黑体" w:eastAsia="黑体" w:cstheme="minorBidi"/>
      <w:szCs w:val="21"/>
      <w:lang w:val="en-US" w:eastAsia="zh-CN" w:bidi="ar-SA"/>
    </w:rPr>
  </w:style>
  <w:style w:type="character" w:customStyle="1" w:styleId="51">
    <w:name w:val="标题 字符"/>
    <w:basedOn w:val="25"/>
    <w:link w:val="21"/>
    <w:qFormat/>
    <w:uiPriority w:val="10"/>
    <w:rPr>
      <w:rFonts w:asciiTheme="majorHAnsi" w:hAnsiTheme="majorHAnsi" w:eastAsiaTheme="majorEastAsia" w:cstheme="majorBidi"/>
      <w:b/>
      <w:bCs/>
      <w:sz w:val="32"/>
      <w:szCs w:val="32"/>
      <w:lang w:val="en-US" w:eastAsia="zh-CN" w:bidi="ar-SA"/>
    </w:rPr>
  </w:style>
  <w:style w:type="paragraph" w:customStyle="1" w:styleId="52">
    <w:name w:val="列表段落111"/>
    <w:basedOn w:val="1"/>
    <w:qFormat/>
    <w:uiPriority w:val="34"/>
    <w:pPr>
      <w:spacing w:line="400" w:lineRule="exact"/>
      <w:ind w:firstLine="420" w:firstLineChars="200"/>
      <w:jc w:val="left"/>
    </w:pPr>
    <w:rPr>
      <w:rFonts w:ascii="宋体" w:hAnsi="宋体" w:eastAsia="宋体" w:cs="宋体"/>
      <w:sz w:val="24"/>
    </w:rPr>
  </w:style>
  <w:style w:type="character" w:customStyle="1" w:styleId="53">
    <w:name w:val="不明显强调1"/>
    <w:basedOn w:val="25"/>
    <w:qFormat/>
    <w:uiPriority w:val="19"/>
    <w:rPr>
      <w:rFonts w:asciiTheme="minorHAnsi" w:hAnsiTheme="minorHAnsi" w:eastAsiaTheme="minorEastAsia" w:cstheme="minorBidi"/>
      <w:i/>
      <w:iCs/>
      <w:color w:val="404040" w:themeColor="text1" w:themeTint="BF"/>
      <w:lang w:val="en-US" w:eastAsia="zh-CN" w:bidi="ar-SA"/>
      <w14:textFill>
        <w14:solidFill>
          <w14:schemeClr w14:val="tx1">
            <w14:lumMod w14:val="75000"/>
            <w14:lumOff w14:val="25000"/>
          </w14:schemeClr>
        </w14:solidFill>
      </w14:textFill>
    </w:rPr>
  </w:style>
  <w:style w:type="character" w:customStyle="1" w:styleId="54">
    <w:name w:val="未处理的提及1"/>
    <w:basedOn w:val="25"/>
    <w:unhideWhenUsed/>
    <w:qFormat/>
    <w:uiPriority w:val="99"/>
    <w:rPr>
      <w:rFonts w:asciiTheme="minorHAnsi" w:hAnsiTheme="minorHAnsi" w:eastAsiaTheme="minorEastAsia" w:cstheme="minorBidi"/>
      <w:color w:val="605E5C"/>
      <w:shd w:val="clear" w:color="auto" w:fill="E1DFDD"/>
      <w:lang w:val="en-US" w:eastAsia="zh-CN" w:bidi="ar-SA"/>
    </w:rPr>
  </w:style>
  <w:style w:type="paragraph" w:customStyle="1" w:styleId="55">
    <w:name w:val="二级标题"/>
    <w:next w:val="1"/>
    <w:link w:val="56"/>
    <w:qFormat/>
    <w:uiPriority w:val="0"/>
    <w:pPr>
      <w:autoSpaceDE w:val="0"/>
      <w:autoSpaceDN w:val="0"/>
      <w:spacing w:line="328" w:lineRule="atLeast"/>
    </w:pPr>
    <w:rPr>
      <w:rFonts w:ascii="Times New Roman" w:hAnsi="Times New Roman" w:eastAsia="宋体" w:cs="Times New Roman"/>
      <w:b/>
      <w:bCs/>
      <w:sz w:val="24"/>
      <w:lang w:val="en-US" w:eastAsia="zh-CN" w:bidi="ar-SA"/>
    </w:rPr>
  </w:style>
  <w:style w:type="character" w:customStyle="1" w:styleId="56">
    <w:name w:val="二级标题 字符"/>
    <w:basedOn w:val="25"/>
    <w:link w:val="55"/>
    <w:qFormat/>
    <w:uiPriority w:val="0"/>
    <w:rPr>
      <w:rFonts w:ascii="Times New Roman" w:hAnsi="Times New Roman" w:eastAsia="宋体" w:cs="Times New Roman"/>
      <w:b/>
      <w:bCs/>
      <w:sz w:val="24"/>
      <w:lang w:val="en-US" w:eastAsia="zh-CN" w:bidi="ar-SA"/>
    </w:rPr>
  </w:style>
  <w:style w:type="table" w:customStyle="1" w:styleId="57">
    <w:name w:val="网格表 4 - 着色 51"/>
    <w:basedOn w:val="23"/>
    <w:qFormat/>
    <w:uiPriority w:val="49"/>
    <w:rPr>
      <w:rFonts w:ascii="Times New Roman" w:hAnsi="Times New Roman" w:eastAsia="宋体" w:cs="Times New Roman"/>
      <w:sz w:val="22"/>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character" w:customStyle="1" w:styleId="58">
    <w:name w:val="font31"/>
    <w:basedOn w:val="25"/>
    <w:qFormat/>
    <w:uiPriority w:val="0"/>
    <w:rPr>
      <w:rFonts w:hint="default" w:ascii="Times New Roman" w:hAnsi="Times New Roman" w:cs="Times New Roman" w:eastAsiaTheme="minorEastAsia"/>
      <w:color w:val="000000"/>
      <w:sz w:val="22"/>
      <w:szCs w:val="22"/>
      <w:u w:val="none"/>
      <w:lang w:val="en-US" w:eastAsia="zh-CN" w:bidi="ar-SA"/>
    </w:rPr>
  </w:style>
  <w:style w:type="character" w:customStyle="1" w:styleId="59">
    <w:name w:val="font11"/>
    <w:basedOn w:val="25"/>
    <w:qFormat/>
    <w:uiPriority w:val="0"/>
    <w:rPr>
      <w:rFonts w:hint="eastAsia" w:ascii="宋体" w:hAnsi="宋体" w:eastAsia="宋体" w:cs="宋体"/>
      <w:color w:val="000000"/>
      <w:sz w:val="22"/>
      <w:szCs w:val="22"/>
      <w:u w:val="none"/>
      <w:lang w:val="en-US" w:eastAsia="zh-CN" w:bidi="ar-SA"/>
    </w:rPr>
  </w:style>
  <w:style w:type="paragraph" w:customStyle="1" w:styleId="60">
    <w:name w:val="TOC 标题1"/>
    <w:basedOn w:val="2"/>
    <w:next w:val="1"/>
    <w:unhideWhenUsed/>
    <w:qFormat/>
    <w:uiPriority w:val="39"/>
    <w:pPr>
      <w:widowControl/>
      <w:spacing w:before="240" w:beforeLines="-2147483648" w:beforeAutospacing="0" w:after="0" w:afterLines="-2147483648" w:afterAutospacing="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character" w:customStyle="1" w:styleId="61">
    <w:name w:val="未处理的提及2"/>
    <w:basedOn w:val="25"/>
    <w:semiHidden/>
    <w:unhideWhenUsed/>
    <w:qFormat/>
    <w:uiPriority w:val="99"/>
    <w:rPr>
      <w:rFonts w:asciiTheme="minorHAnsi" w:hAnsiTheme="minorHAnsi" w:eastAsiaTheme="minorEastAsia" w:cstheme="minorBidi"/>
      <w:color w:val="605E5C"/>
      <w:shd w:val="clear" w:color="auto" w:fill="E1DFDD"/>
      <w:lang w:val="en-US" w:eastAsia="zh-CN" w:bidi="ar-SA"/>
    </w:rPr>
  </w:style>
  <w:style w:type="paragraph" w:customStyle="1" w:styleId="62">
    <w:name w:val="列表段落11"/>
    <w:basedOn w:val="1"/>
    <w:qFormat/>
    <w:uiPriority w:val="34"/>
    <w:pPr>
      <w:spacing w:line="400" w:lineRule="exact"/>
      <w:ind w:firstLine="420" w:firstLineChars="200"/>
      <w:jc w:val="left"/>
    </w:pPr>
    <w:rPr>
      <w:rFonts w:ascii="宋体" w:hAnsi="宋体" w:eastAsia="宋体" w:cs="宋体"/>
      <w:sz w:val="24"/>
    </w:rPr>
  </w:style>
  <w:style w:type="character" w:customStyle="1" w:styleId="63">
    <w:name w:val="不明显参考1"/>
    <w:basedOn w:val="25"/>
    <w:qFormat/>
    <w:uiPriority w:val="31"/>
    <w:rPr>
      <w:rFonts w:asciiTheme="minorHAnsi" w:hAnsiTheme="minorHAnsi" w:eastAsiaTheme="minorEastAsia" w:cstheme="minorBidi"/>
      <w:smallCaps/>
      <w:color w:val="595959" w:themeColor="text1" w:themeTint="A6"/>
      <w:lang w:val="en-US" w:eastAsia="zh-CN" w:bidi="ar-SA"/>
      <w14:textFill>
        <w14:solidFill>
          <w14:schemeClr w14:val="tx1">
            <w14:lumMod w14:val="65000"/>
            <w14:lumOff w14:val="35000"/>
          </w14:schemeClr>
        </w14:solidFill>
      </w14:textFill>
    </w:rPr>
  </w:style>
  <w:style w:type="character" w:customStyle="1" w:styleId="64">
    <w:name w:val="标题 7 字符"/>
    <w:basedOn w:val="25"/>
    <w:link w:val="8"/>
    <w:qFormat/>
    <w:uiPriority w:val="9"/>
    <w:rPr>
      <w:rFonts w:asciiTheme="minorHAnsi" w:hAnsiTheme="minorHAnsi" w:eastAsiaTheme="minorEastAsia" w:cstheme="minorBidi"/>
      <w:b/>
      <w:bCs/>
      <w:lang w:val="en-US" w:eastAsia="zh-CN" w:bidi="ar-SA"/>
    </w:rPr>
  </w:style>
  <w:style w:type="paragraph" w:customStyle="1" w:styleId="65">
    <w:name w:val="WPSOffice手动目录 1"/>
    <w:qFormat/>
    <w:uiPriority w:val="0"/>
    <w:rPr>
      <w:rFonts w:asciiTheme="minorHAnsi" w:hAnsiTheme="minorHAnsi" w:eastAsiaTheme="minorEastAsia" w:cstheme="minorBidi"/>
      <w:lang w:val="en-US" w:eastAsia="zh-CN" w:bidi="ar-SA"/>
    </w:rPr>
  </w:style>
  <w:style w:type="paragraph" w:customStyle="1" w:styleId="66">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67">
    <w:name w:val="WPSOffice手动目录 3"/>
    <w:qFormat/>
    <w:uiPriority w:val="0"/>
    <w:pPr>
      <w:ind w:left="400" w:leftChars="400"/>
    </w:pPr>
    <w:rPr>
      <w:rFonts w:asciiTheme="minorHAnsi" w:hAnsiTheme="minorHAnsi" w:eastAsiaTheme="minorEastAsia" w:cstheme="minorBidi"/>
      <w:lang w:val="en-US" w:eastAsia="zh-CN" w:bidi="ar-SA"/>
    </w:rPr>
  </w:style>
  <w:style w:type="paragraph" w:customStyle="1" w:styleId="68">
    <w:name w:val="paragraph"/>
    <w:basedOn w:val="1"/>
    <w:qFormat/>
    <w:uiPriority w:val="0"/>
    <w:pPr>
      <w:widowControl/>
      <w:spacing w:before="100" w:beforeAutospacing="1" w:after="100" w:afterAutospacing="1" w:line="240" w:lineRule="auto"/>
      <w:jc w:val="left"/>
    </w:pPr>
    <w:rPr>
      <w:rFonts w:ascii="Times New Roman" w:hAnsi="Times New Roman" w:eastAsia="Times New Roman" w:cs="Times New Roman"/>
      <w:kern w:val="0"/>
      <w:sz w:val="24"/>
    </w:rPr>
  </w:style>
  <w:style w:type="paragraph" w:customStyle="1" w:styleId="69">
    <w:name w:val="修订1"/>
    <w:hidden/>
    <w:semiHidden/>
    <w:qFormat/>
    <w:uiPriority w:val="99"/>
    <w:rPr>
      <w:rFonts w:asciiTheme="minorHAnsi" w:hAnsiTheme="minorHAnsi" w:eastAsiaTheme="minorEastAsia" w:cstheme="minorBidi"/>
      <w:sz w:val="22"/>
      <w:szCs w:val="22"/>
      <w:lang w:val="en-US" w:eastAsia="zh-CN" w:bidi="ar-SA"/>
    </w:rPr>
  </w:style>
  <w:style w:type="character" w:customStyle="1" w:styleId="70">
    <w:name w:val="normaltextrun"/>
    <w:basedOn w:val="25"/>
    <w:qFormat/>
    <w:uiPriority w:val="0"/>
    <w:rPr>
      <w:rFonts w:asciiTheme="minorHAnsi" w:hAnsiTheme="minorHAnsi" w:eastAsiaTheme="minorEastAsia" w:cstheme="minorBidi"/>
      <w:lang w:val="en-US" w:eastAsia="zh-CN" w:bidi="ar-SA"/>
    </w:rPr>
  </w:style>
  <w:style w:type="character" w:customStyle="1" w:styleId="71">
    <w:name w:val="eop"/>
    <w:basedOn w:val="25"/>
    <w:qFormat/>
    <w:uiPriority w:val="0"/>
    <w:rPr>
      <w:rFonts w:asciiTheme="minorHAnsi" w:hAnsiTheme="minorHAnsi" w:eastAsiaTheme="minorEastAsia" w:cstheme="minorBidi"/>
      <w:lang w:val="en-US" w:eastAsia="zh-CN" w:bidi="ar-SA"/>
    </w:rPr>
  </w:style>
  <w:style w:type="paragraph" w:customStyle="1" w:styleId="72">
    <w:name w:val="修订2"/>
    <w:hidden/>
    <w:semiHidden/>
    <w:qFormat/>
    <w:uiPriority w:val="99"/>
    <w:rPr>
      <w:rFonts w:asciiTheme="minorHAnsi" w:hAnsiTheme="minorHAnsi" w:eastAsiaTheme="minorEastAsia" w:cstheme="minorBidi"/>
      <w:sz w:val="22"/>
      <w:szCs w:val="22"/>
      <w:lang w:val="en-US" w:eastAsia="zh-CN" w:bidi="ar-SA"/>
    </w:rPr>
  </w:style>
  <w:style w:type="table" w:customStyle="1" w:styleId="73">
    <w:name w:val="网格型1"/>
    <w:basedOn w:val="23"/>
    <w:qFormat/>
    <w:uiPriority w:val="0"/>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4">
    <w:name w:val="题注1"/>
    <w:basedOn w:val="1"/>
    <w:next w:val="1"/>
    <w:unhideWhenUsed/>
    <w:qFormat/>
    <w:uiPriority w:val="35"/>
    <w:pPr>
      <w:spacing w:line="400" w:lineRule="exact"/>
      <w:jc w:val="left"/>
    </w:pPr>
    <w:rPr>
      <w:rFonts w:ascii="等线 Light" w:hAnsi="等线 Light" w:eastAsia="黑体" w:cs="Times New Roman"/>
      <w:sz w:val="20"/>
      <w:szCs w:val="20"/>
    </w:rPr>
  </w:style>
  <w:style w:type="paragraph" w:customStyle="1" w:styleId="75">
    <w:name w:val="修订3"/>
    <w:hidden/>
    <w:semiHidden/>
    <w:qFormat/>
    <w:uiPriority w:val="99"/>
    <w:rPr>
      <w:rFonts w:ascii="宋体" w:hAnsi="宋体" w:eastAsia="宋体" w:cs="宋体"/>
      <w:kern w:val="2"/>
      <w:sz w:val="24"/>
      <w:szCs w:val="24"/>
      <w:lang w:val="en-US" w:eastAsia="zh-CN" w:bidi="ar-SA"/>
    </w:rPr>
  </w:style>
  <w:style w:type="character" w:customStyle="1" w:styleId="76">
    <w:name w:val="未处理的提及3"/>
    <w:basedOn w:val="25"/>
    <w:semiHidden/>
    <w:unhideWhenUsed/>
    <w:qFormat/>
    <w:uiPriority w:val="99"/>
    <w:rPr>
      <w:rFonts w:asciiTheme="minorHAnsi" w:hAnsiTheme="minorHAnsi" w:eastAsiaTheme="minorEastAsia" w:cstheme="minorBidi"/>
      <w:color w:val="605E5C"/>
      <w:shd w:val="clear" w:color="auto" w:fill="E1DFDD"/>
      <w:lang w:val="en-US" w:eastAsia="zh-CN" w:bidi="ar-SA"/>
    </w:rPr>
  </w:style>
  <w:style w:type="paragraph" w:customStyle="1" w:styleId="77">
    <w:name w:val="标题 61"/>
    <w:basedOn w:val="1"/>
    <w:next w:val="1"/>
    <w:unhideWhenUsed/>
    <w:qFormat/>
    <w:uiPriority w:val="9"/>
    <w:pPr>
      <w:keepNext/>
      <w:keepLines/>
      <w:spacing w:before="240" w:after="64" w:line="320" w:lineRule="auto"/>
      <w:jc w:val="left"/>
      <w:outlineLvl w:val="5"/>
    </w:pPr>
    <w:rPr>
      <w:rFonts w:ascii="等线 Light" w:hAnsi="等线 Light" w:eastAsia="等线 Light" w:cs="Times New Roman"/>
      <w:b/>
      <w:bCs/>
      <w:sz w:val="24"/>
    </w:rPr>
  </w:style>
  <w:style w:type="paragraph" w:customStyle="1" w:styleId="78">
    <w:name w:val="批注主题1"/>
    <w:basedOn w:val="11"/>
    <w:next w:val="11"/>
    <w:unhideWhenUsed/>
    <w:qFormat/>
    <w:uiPriority w:val="99"/>
    <w:pPr>
      <w:spacing w:line="400" w:lineRule="exact"/>
      <w:jc w:val="left"/>
    </w:pPr>
    <w:rPr>
      <w:rFonts w:ascii="等线" w:hAnsi="等线" w:eastAsia="等线" w:cs="Times New Roman"/>
      <w:b/>
      <w:bCs/>
      <w:sz w:val="24"/>
    </w:rPr>
  </w:style>
  <w:style w:type="character" w:customStyle="1" w:styleId="79">
    <w:name w:val="访问过的超链接1"/>
    <w:basedOn w:val="25"/>
    <w:semiHidden/>
    <w:unhideWhenUsed/>
    <w:qFormat/>
    <w:uiPriority w:val="99"/>
    <w:rPr>
      <w:rFonts w:asciiTheme="minorHAnsi" w:hAnsiTheme="minorHAnsi" w:eastAsiaTheme="minorEastAsia" w:cstheme="minorBidi"/>
      <w:color w:val="954F72"/>
      <w:u w:val="single"/>
      <w:lang w:val="en-US" w:eastAsia="zh-CN" w:bidi="ar-SA"/>
    </w:rPr>
  </w:style>
  <w:style w:type="character" w:customStyle="1" w:styleId="80">
    <w:name w:val="超链接1"/>
    <w:basedOn w:val="25"/>
    <w:qFormat/>
    <w:uiPriority w:val="99"/>
    <w:rPr>
      <w:rFonts w:asciiTheme="minorHAnsi" w:hAnsiTheme="minorHAnsi" w:eastAsiaTheme="minorEastAsia" w:cstheme="minorBidi"/>
      <w:color w:val="0563C1"/>
      <w:u w:val="single"/>
      <w:lang w:val="en-US" w:eastAsia="zh-CN" w:bidi="ar-SA"/>
    </w:rPr>
  </w:style>
  <w:style w:type="character" w:customStyle="1" w:styleId="81">
    <w:name w:val="标题 6 字符1"/>
    <w:basedOn w:val="25"/>
    <w:semiHidden/>
    <w:qFormat/>
    <w:uiPriority w:val="9"/>
    <w:rPr>
      <w:rFonts w:asciiTheme="majorHAnsi" w:hAnsiTheme="majorHAnsi" w:eastAsiaTheme="majorEastAsia" w:cstheme="majorBidi"/>
      <w:b/>
      <w:bCs/>
      <w:sz w:val="24"/>
      <w:szCs w:val="24"/>
      <w:lang w:val="en-US" w:eastAsia="zh-CN" w:bidi="ar-SA"/>
    </w:rPr>
  </w:style>
  <w:style w:type="character" w:customStyle="1" w:styleId="82">
    <w:name w:val="批注主题 字符1"/>
    <w:basedOn w:val="35"/>
    <w:semiHidden/>
    <w:qFormat/>
    <w:uiPriority w:val="99"/>
    <w:rPr>
      <w:rFonts w:ascii="Calibri" w:hAnsi="Calibri" w:eastAsia="宋体" w:cs="宋体"/>
      <w:b/>
      <w:bCs/>
      <w:sz w:val="24"/>
      <w:szCs w:val="24"/>
      <w:lang w:val="en-US" w:eastAsia="zh-CN" w:bidi="ar-SA"/>
    </w:rPr>
  </w:style>
  <w:style w:type="character" w:customStyle="1" w:styleId="83">
    <w:name w:val="批注文字 Char"/>
    <w:basedOn w:val="25"/>
    <w:link w:val="11"/>
    <w:qFormat/>
    <w:uiPriority w:val="0"/>
    <w:rPr>
      <w:rFonts w:ascii="Calibri" w:hAnsi="Calibri" w:eastAsia="宋体" w:cs="宋体"/>
      <w:szCs w:val="24"/>
    </w:rPr>
  </w:style>
  <w:style w:type="paragraph" w:customStyle="1" w:styleId="84">
    <w:name w:val="Body text|1"/>
    <w:basedOn w:val="1"/>
    <w:qFormat/>
    <w:uiPriority w:val="0"/>
    <w:pPr>
      <w:spacing w:line="456" w:lineRule="auto"/>
      <w:ind w:firstLine="400"/>
      <w:jc w:val="left"/>
    </w:pPr>
    <w:rPr>
      <w:rFonts w:ascii="宋体" w:hAnsi="宋体" w:eastAsia="宋体" w:cs="宋体"/>
      <w:color w:val="000000"/>
      <w:kern w:val="0"/>
      <w:sz w:val="20"/>
      <w:szCs w:val="20"/>
    </w:rPr>
  </w:style>
  <w:style w:type="paragraph" w:customStyle="1" w:styleId="85">
    <w:name w:val="Body text|2"/>
    <w:basedOn w:val="1"/>
    <w:qFormat/>
    <w:uiPriority w:val="0"/>
    <w:pPr>
      <w:spacing w:after="100"/>
      <w:ind w:firstLine="380"/>
      <w:jc w:val="left"/>
    </w:pPr>
    <w:rPr>
      <w:rFonts w:ascii="宋体" w:hAnsi="宋体" w:eastAsia="宋体" w:cs="宋体"/>
      <w:color w:val="000000"/>
      <w:kern w:val="0"/>
      <w:sz w:val="16"/>
      <w:szCs w:val="16"/>
    </w:rPr>
  </w:style>
  <w:style w:type="character" w:customStyle="1" w:styleId="86">
    <w:name w:val="标题 1 Char"/>
    <w:basedOn w:val="25"/>
    <w:link w:val="2"/>
    <w:qFormat/>
    <w:uiPriority w:val="9"/>
    <w:rPr>
      <w:rFonts w:ascii="黑体" w:hAnsi="黑体" w:eastAsia="黑体" w:cs="黑体"/>
      <w:b/>
      <w:bCs/>
      <w:kern w:val="44"/>
      <w:sz w:val="44"/>
      <w:szCs w:val="44"/>
    </w:rPr>
  </w:style>
  <w:style w:type="character" w:customStyle="1" w:styleId="87">
    <w:name w:val="标题 2 Char"/>
    <w:basedOn w:val="25"/>
    <w:link w:val="3"/>
    <w:qFormat/>
    <w:uiPriority w:val="9"/>
    <w:rPr>
      <w:rFonts w:ascii="宋体" w:hAnsi="宋体" w:eastAsia="宋体" w:cs="宋体"/>
      <w:b/>
      <w:bCs/>
      <w:kern w:val="2"/>
      <w:sz w:val="30"/>
      <w:szCs w:val="30"/>
    </w:rPr>
  </w:style>
  <w:style w:type="character" w:customStyle="1" w:styleId="88">
    <w:name w:val="标题 3 Char"/>
    <w:basedOn w:val="25"/>
    <w:link w:val="4"/>
    <w:qFormat/>
    <w:uiPriority w:val="9"/>
    <w:rPr>
      <w:rFonts w:ascii="宋体" w:hAnsi="宋体" w:eastAsia="宋体" w:cs="宋体"/>
      <w:b/>
      <w:bCs/>
      <w:kern w:val="2"/>
      <w:sz w:val="28"/>
      <w:szCs w:val="28"/>
    </w:rPr>
  </w:style>
  <w:style w:type="character" w:customStyle="1" w:styleId="89">
    <w:name w:val="标题 4 Char"/>
    <w:basedOn w:val="25"/>
    <w:link w:val="5"/>
    <w:qFormat/>
    <w:uiPriority w:val="9"/>
    <w:rPr>
      <w:rFonts w:ascii="宋体" w:hAnsi="宋体" w:eastAsia="宋体" w:cs="宋体"/>
      <w:b/>
      <w:bCs/>
      <w:kern w:val="2"/>
      <w:sz w:val="24"/>
      <w:szCs w:val="24"/>
    </w:rPr>
  </w:style>
  <w:style w:type="character" w:customStyle="1" w:styleId="90">
    <w:name w:val="标题 5 Char"/>
    <w:basedOn w:val="25"/>
    <w:link w:val="6"/>
    <w:qFormat/>
    <w:uiPriority w:val="9"/>
    <w:rPr>
      <w:rFonts w:asciiTheme="minorHAnsi" w:hAnsiTheme="minorHAnsi" w:eastAsiaTheme="minorEastAsia" w:cstheme="minorBidi"/>
      <w:b/>
      <w:bCs/>
      <w:sz w:val="28"/>
      <w:szCs w:val="28"/>
    </w:rPr>
  </w:style>
  <w:style w:type="character" w:customStyle="1" w:styleId="91">
    <w:name w:val="标题 6 Char"/>
    <w:basedOn w:val="25"/>
    <w:link w:val="7"/>
    <w:qFormat/>
    <w:uiPriority w:val="9"/>
    <w:rPr>
      <w:rFonts w:asciiTheme="majorHAnsi" w:hAnsiTheme="majorHAnsi" w:eastAsiaTheme="majorEastAsia" w:cstheme="majorBidi"/>
      <w:b/>
      <w:bCs/>
      <w:sz w:val="24"/>
      <w:szCs w:val="24"/>
    </w:rPr>
  </w:style>
  <w:style w:type="character" w:customStyle="1" w:styleId="92">
    <w:name w:val="批注主题 Char"/>
    <w:basedOn w:val="83"/>
    <w:link w:val="22"/>
    <w:qFormat/>
    <w:uiPriority w:val="0"/>
    <w:rPr>
      <w:rFonts w:ascii="Calibri" w:hAnsi="Calibri" w:eastAsia="宋体" w:cs="宋体"/>
      <w:b/>
      <w:bCs/>
      <w:szCs w:val="24"/>
    </w:rPr>
  </w:style>
  <w:style w:type="character" w:customStyle="1" w:styleId="93">
    <w:name w:val="纯文本 Char"/>
    <w:basedOn w:val="25"/>
    <w:link w:val="13"/>
    <w:qFormat/>
    <w:uiPriority w:val="99"/>
    <w:rPr>
      <w:rFonts w:ascii="Consolas" w:hAnsi="Consolas" w:eastAsia="等线" w:cs="Times New Roman"/>
      <w:kern w:val="0"/>
      <w:szCs w:val="21"/>
    </w:rPr>
  </w:style>
  <w:style w:type="character" w:customStyle="1" w:styleId="94">
    <w:name w:val="批注框文本 Char"/>
    <w:basedOn w:val="25"/>
    <w:link w:val="14"/>
    <w:qFormat/>
    <w:uiPriority w:val="99"/>
    <w:rPr>
      <w:rFonts w:asciiTheme="minorHAnsi" w:hAnsiTheme="minorHAnsi" w:eastAsiaTheme="minorEastAsia" w:cstheme="minorBidi"/>
      <w:sz w:val="18"/>
      <w:szCs w:val="18"/>
    </w:rPr>
  </w:style>
  <w:style w:type="character" w:customStyle="1" w:styleId="95">
    <w:name w:val="页脚 Char"/>
    <w:basedOn w:val="25"/>
    <w:link w:val="15"/>
    <w:qFormat/>
    <w:uiPriority w:val="0"/>
    <w:rPr>
      <w:rFonts w:asciiTheme="minorHAnsi" w:hAnsiTheme="minorHAnsi" w:eastAsiaTheme="minorEastAsia" w:cstheme="minorBidi"/>
      <w:sz w:val="18"/>
      <w:szCs w:val="18"/>
    </w:rPr>
  </w:style>
  <w:style w:type="character" w:customStyle="1" w:styleId="96">
    <w:name w:val="页眉 Char"/>
    <w:basedOn w:val="25"/>
    <w:link w:val="16"/>
    <w:qFormat/>
    <w:uiPriority w:val="0"/>
    <w:rPr>
      <w:rFonts w:ascii="Calibri" w:hAnsi="Calibri" w:eastAsia="宋体" w:cs="宋体"/>
      <w:sz w:val="18"/>
      <w:szCs w:val="18"/>
    </w:rPr>
  </w:style>
  <w:style w:type="character" w:customStyle="1" w:styleId="97">
    <w:name w:val="副标题 Char"/>
    <w:basedOn w:val="25"/>
    <w:link w:val="18"/>
    <w:qFormat/>
    <w:uiPriority w:val="11"/>
    <w:rPr>
      <w:rFonts w:ascii="黑体" w:hAnsi="黑体" w:eastAsia="黑体" w:cstheme="minorBidi"/>
      <w:szCs w:val="21"/>
    </w:rPr>
  </w:style>
  <w:style w:type="character" w:customStyle="1" w:styleId="98">
    <w:name w:val="标题 Char"/>
    <w:basedOn w:val="25"/>
    <w:link w:val="21"/>
    <w:qFormat/>
    <w:uiPriority w:val="10"/>
    <w:rPr>
      <w:rFonts w:asciiTheme="majorHAnsi" w:hAnsiTheme="majorHAnsi" w:eastAsiaTheme="majorEastAsia" w:cstheme="majorBidi"/>
      <w:b/>
      <w:bCs/>
      <w:sz w:val="32"/>
      <w:szCs w:val="32"/>
    </w:rPr>
  </w:style>
  <w:style w:type="character" w:customStyle="1" w:styleId="99">
    <w:name w:val="标题 7 Char"/>
    <w:basedOn w:val="25"/>
    <w:link w:val="8"/>
    <w:qFormat/>
    <w:uiPriority w:val="9"/>
    <w:rPr>
      <w:rFonts w:ascii="宋体" w:hAnsi="宋体" w:eastAsia="宋体" w:cs="宋体"/>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42</Pages>
  <Words>4409</Words>
  <Characters>25135</Characters>
  <Lines>209</Lines>
  <Paragraphs>58</Paragraphs>
  <TotalTime>46</TotalTime>
  <ScaleCrop>false</ScaleCrop>
  <LinksUpToDate>false</LinksUpToDate>
  <CharactersWithSpaces>29486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2022-02-16T02:53:00Z</dcterms:created>
  <dc:creator>2309111935@qq.com</dc:creator>
  <cp:lastModifiedBy>再来While</cp:lastModifiedBy>
  <cp:lastPrinted>2021-06-24T02:01:00Z</cp:lastPrinted>
  <dcterms:modified xsi:type="dcterms:W3CDTF">2022-03-06T11:49:23Z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F956B0890BFC45F792D2E96182200492</vt:lpwstr>
  </property>
</Properties>
</file>