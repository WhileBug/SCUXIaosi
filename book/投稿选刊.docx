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投稿选刊</w:t>
      </w:r>
    </w:p>
    <w:p>
      <w:pPr>
        <w:pStyle w:val="3"/>
        <w:numPr>
          <w:ilvl w:val="0"/>
          <w:numId w:val="1"/>
        </w:numPr>
        <w:bidi w:val="0"/>
        <w:ind w:left="0" w:leftChars="0" w:firstLine="420" w:firstLineChars="0"/>
        <w:rPr>
          <w:rFonts w:hint="eastAsia"/>
          <w:lang w:val="en-US" w:eastAsia="zh-CN"/>
        </w:rPr>
      </w:pPr>
      <w:r>
        <w:rPr>
          <w:rFonts w:hint="eastAsia"/>
          <w:lang w:val="en-US" w:eastAsia="zh-CN"/>
        </w:rPr>
        <w:t>基本常识</w:t>
      </w:r>
    </w:p>
    <w:p>
      <w:pPr>
        <w:jc w:val="both"/>
        <w:rPr>
          <w:ins w:id="0" w:author="再来While" w:date="2022-02-15T20:59:48Z"/>
          <w:rFonts w:hint="eastAsia"/>
        </w:rPr>
      </w:pPr>
      <w:ins w:id="1" w:author="再来While" w:date="2022-02-15T20:59:48Z">
        <w:r>
          <w:rPr>
            <w:rFonts w:hint="eastAsia"/>
          </w:rPr>
          <w:t>本文一、二节特地对论文的基本</w:t>
        </w:r>
        <w:bookmarkStart w:id="0" w:name="_GoBack"/>
        <w:bookmarkEnd w:id="0"/>
        <w:r>
          <w:rPr>
            <w:rFonts w:hint="eastAsia"/>
          </w:rPr>
          <w:t>常识以及投稿工具做了介绍，对这些内容较为熟悉的同学可直接阅读第三节内容</w:t>
        </w:r>
      </w:ins>
    </w:p>
    <w:p>
      <w:pPr>
        <w:rPr>
          <w:rFonts w:hint="default" w:eastAsiaTheme="minorEastAsia"/>
          <w:lang w:val="en-US" w:eastAsia="zh-CN"/>
        </w:rPr>
      </w:pPr>
    </w:p>
    <w:p>
      <w:pPr>
        <w:pStyle w:val="4"/>
        <w:bidi w:val="0"/>
        <w:rPr>
          <w:rFonts w:hint="eastAsia"/>
          <w:lang w:val="en-US" w:eastAsia="zh-CN"/>
        </w:rPr>
      </w:pPr>
      <w:r>
        <w:rPr>
          <w:rFonts w:hint="eastAsia"/>
          <w:lang w:val="en-US" w:eastAsia="zh-CN"/>
        </w:rPr>
        <w:t>论文引用量</w:t>
      </w:r>
    </w:p>
    <w:p>
      <w:pPr>
        <w:bidi w:val="0"/>
        <w:rPr>
          <w:rFonts w:hint="default"/>
        </w:rPr>
      </w:pPr>
      <w:r>
        <w:rPr>
          <w:rFonts w:hint="default"/>
        </w:rPr>
        <w:t>论文引用量指的是某篇论文被其他学术资料引用的次数。一般来说，引用量比较高的文章往往质量比较好或者收到大家认可，一些领域内的开山之作往往会被该领域后续的文章反复引用。同时某个作者他所有的文章的引用量之后也在某些时候被看作他个人学术成就的证明，比如AI的大牛Hinton：</w:t>
      </w:r>
    </w:p>
    <w:p>
      <w:pPr>
        <w:bidi w:val="0"/>
        <w:rPr>
          <w:rFonts w:hint="default"/>
        </w:rPr>
      </w:pPr>
      <w:r>
        <w:drawing>
          <wp:inline distT="0" distB="0" distL="114300" distR="114300">
            <wp:extent cx="4403725" cy="2320290"/>
            <wp:effectExtent l="0" t="0" r="15875" b="381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4"/>
                    <a:stretch>
                      <a:fillRect/>
                    </a:stretch>
                  </pic:blipFill>
                  <pic:spPr>
                    <a:xfrm>
                      <a:off x="0" y="0"/>
                      <a:ext cx="4403725" cy="2320290"/>
                    </a:xfrm>
                    <a:prstGeom prst="rect">
                      <a:avLst/>
                    </a:prstGeom>
                    <a:noFill/>
                    <a:ln w="9525">
                      <a:noFill/>
                    </a:ln>
                  </pic:spPr>
                </pic:pic>
              </a:graphicData>
            </a:graphic>
          </wp:inline>
        </w:drawing>
      </w:r>
    </w:p>
    <w:p>
      <w:pPr>
        <w:bidi w:val="0"/>
        <w:rPr>
          <w:rFonts w:hint="eastAsia"/>
          <w:lang w:val="en-US" w:eastAsia="zh-CN"/>
        </w:rPr>
      </w:pPr>
      <w:r>
        <w:rPr>
          <w:rFonts w:hint="default"/>
        </w:rPr>
        <w:t>他的个人论文总引用量达到了50万次。一般来说，一篇论文引用量越高，说明该论文在学术界受关注度越高。综述论文的引用量往往会比较高。</w:t>
      </w:r>
    </w:p>
    <w:p>
      <w:pPr>
        <w:pStyle w:val="4"/>
        <w:bidi w:val="0"/>
        <w:rPr>
          <w:rFonts w:hint="eastAsia"/>
          <w:lang w:val="en-US" w:eastAsia="zh-CN"/>
        </w:rPr>
      </w:pPr>
      <w:r>
        <w:rPr>
          <w:rFonts w:hint="eastAsia"/>
          <w:lang w:val="en-US" w:eastAsia="zh-CN"/>
        </w:rPr>
        <w:t>影响因子（IF）</w:t>
      </w:r>
    </w:p>
    <w:p>
      <w:pPr>
        <w:rPr>
          <w:rFonts w:hint="eastAsia"/>
          <w:lang w:val="en-US" w:eastAsia="zh-CN"/>
        </w:rPr>
      </w:pPr>
      <w:r>
        <w:rPr>
          <w:rFonts w:hint="eastAsia"/>
          <w:lang w:val="en-US" w:eastAsia="zh-CN"/>
        </w:rPr>
        <w:t>影响因子，即Impact Factor，用来评估一个学术期刊的被引用频率。比如某一年中该刊前两年发表论文在统计当年被引用的总次数C，在过去两年内发表的论文总数为P，则影响因子IF=C／P。相当于该期刊前两年的论文的平均被引用次数。</w:t>
      </w:r>
    </w:p>
    <w:p>
      <w:pPr>
        <w:pStyle w:val="4"/>
        <w:bidi w:val="0"/>
        <w:rPr>
          <w:rFonts w:hint="eastAsia"/>
          <w:lang w:val="en-US" w:eastAsia="zh-CN"/>
        </w:rPr>
      </w:pPr>
      <w:r>
        <w:rPr>
          <w:rFonts w:hint="eastAsia"/>
          <w:lang w:val="en-US" w:eastAsia="zh-CN"/>
        </w:rPr>
        <w:t>Citescore</w:t>
      </w:r>
    </w:p>
    <w:p>
      <w:pPr>
        <w:rPr>
          <w:rFonts w:hint="eastAsia"/>
          <w:lang w:val="en-US" w:eastAsia="zh-CN"/>
        </w:rPr>
      </w:pPr>
      <w:r>
        <w:rPr>
          <w:rFonts w:hint="eastAsia"/>
          <w:lang w:val="en-US" w:eastAsia="zh-CN"/>
        </w:rPr>
        <w:t>CiteScore是根据某一期刊最近4年的被引用的总的次数除以该期刊4年发表的论文数进行计算的，相当于该期刊的最近四年的每篇论文在最近四年的平均被引用次数。CiteScore计算基于Scopus数据，Impact Factor计算基于Web of Science数据，使用的数据不一样，但其实就相当于IF的四年版本。</w:t>
      </w:r>
    </w:p>
    <w:p>
      <w:pPr>
        <w:pStyle w:val="4"/>
        <w:bidi w:val="0"/>
        <w:rPr>
          <w:rFonts w:hint="eastAsia"/>
          <w:lang w:val="en-US" w:eastAsia="zh-CN"/>
        </w:rPr>
      </w:pPr>
      <w:r>
        <w:rPr>
          <w:rFonts w:hint="eastAsia"/>
          <w:lang w:val="en-US" w:eastAsia="zh-CN"/>
        </w:rPr>
        <w:t>期刊/期刊论文</w:t>
      </w:r>
    </w:p>
    <w:p>
      <w:pPr>
        <w:rPr>
          <w:rFonts w:hint="eastAsia"/>
          <w:lang w:val="en-US" w:eastAsia="zh-CN"/>
        </w:rPr>
      </w:pPr>
      <w:r>
        <w:rPr>
          <w:rFonts w:hint="eastAsia"/>
          <w:lang w:val="en-US" w:eastAsia="zh-CN"/>
        </w:rPr>
        <w:t>期刊，即Journal，是一种经过同行评审的学术刊物，发表在学术期刊上的文章通常涉及特定的学科。投稿到某一期刊的论文被接收后将发表在这个期刊上面。期刊的审稿周期相对较长，有的甚至可能审稿审一年（比如IEEE ToN等），在审稿周期中，有的期刊会要求作者对论文进行大修、小修。</w:t>
      </w:r>
    </w:p>
    <w:p>
      <w:pPr>
        <w:pStyle w:val="4"/>
        <w:bidi w:val="0"/>
        <w:rPr>
          <w:rFonts w:hint="eastAsia"/>
          <w:lang w:val="en-US" w:eastAsia="zh-CN"/>
        </w:rPr>
      </w:pPr>
      <w:r>
        <w:rPr>
          <w:rFonts w:hint="eastAsia"/>
          <w:lang w:val="en-US" w:eastAsia="zh-CN"/>
        </w:rPr>
        <w:t>会议/会议论文</w:t>
      </w:r>
    </w:p>
    <w:p>
      <w:pPr>
        <w:rPr>
          <w:ins w:id="2" w:author="再来While" w:date="2022-02-15T20:39:39Z"/>
          <w:rFonts w:hint="eastAsia"/>
          <w:lang w:val="en-US" w:eastAsia="zh-CN"/>
        </w:rPr>
      </w:pPr>
      <w:r>
        <w:rPr>
          <w:rFonts w:hint="eastAsia"/>
          <w:lang w:val="en-US" w:eastAsia="zh-CN"/>
        </w:rPr>
        <w:t>学术会议是本领域以促进科学发展、学术交流、课题研究等学术性话题为主题展开的会议。学术会议是按照年为周期进行召开的（有的一年，有的N年），而会议论文一定是针对某个学术会议投稿，并且由学术会议的会务组决定是否录用。会议论文被录用后，会议的作者将被邀请参加会议，并讲解自己的论文</w:t>
      </w:r>
      <w:ins w:id="3" w:author="再来While" w:date="2022-02-15T20:41:26Z">
        <w:r>
          <w:rPr>
            <w:rFonts w:hint="eastAsia"/>
            <w:lang w:val="en-US" w:eastAsia="zh-CN"/>
          </w:rPr>
          <w:t>。</w:t>
        </w:r>
      </w:ins>
      <w:del w:id="4" w:author="再来While" w:date="2022-02-15T20:41:26Z">
        <w:r>
          <w:rPr>
            <w:rFonts w:hint="eastAsia"/>
            <w:lang w:val="en-US" w:eastAsia="zh-CN"/>
          </w:rPr>
          <w:delText>（</w:delText>
        </w:r>
      </w:del>
      <w:r>
        <w:rPr>
          <w:rFonts w:hint="eastAsia"/>
          <w:lang w:val="en-US" w:eastAsia="zh-CN"/>
        </w:rPr>
        <w:t>有的会议录用文章很多，并不是所有论文的作者都有机会讲，比如NeurIPS，一年收了1000+篇文章</w:t>
      </w:r>
      <w:del w:id="5" w:author="再来While" w:date="2022-02-15T20:41:23Z">
        <w:r>
          <w:rPr>
            <w:rFonts w:hint="eastAsia"/>
            <w:lang w:val="en-US" w:eastAsia="zh-CN"/>
          </w:rPr>
          <w:delText>）</w:delText>
        </w:r>
      </w:del>
      <w:r>
        <w:rPr>
          <w:rFonts w:hint="eastAsia"/>
          <w:lang w:val="en-US" w:eastAsia="zh-CN"/>
        </w:rPr>
        <w:t>。会议同样也是很好的一个供本领域学者互相交流社交的场所。会议论文审稿周期往往比较短，因为要赶着会议召开的ddl。</w:t>
      </w:r>
    </w:p>
    <w:p>
      <w:pPr>
        <w:rPr>
          <w:ins w:id="6" w:author="再来While" w:date="2022-02-15T20:43:08Z"/>
          <w:rFonts w:hint="eastAsia"/>
          <w:lang w:val="en-US" w:eastAsia="zh-CN"/>
        </w:rPr>
      </w:pPr>
      <w:ins w:id="7" w:author="再来While" w:date="2022-02-15T20:39:43Z">
        <w:r>
          <w:rPr>
            <w:rFonts w:hint="eastAsia"/>
            <w:lang w:val="en-US" w:eastAsia="zh-CN"/>
          </w:rPr>
          <w:t>有的</w:t>
        </w:r>
      </w:ins>
      <w:ins w:id="8" w:author="再来While" w:date="2022-02-15T20:39:45Z">
        <w:r>
          <w:rPr>
            <w:rFonts w:hint="eastAsia"/>
            <w:lang w:val="en-US" w:eastAsia="zh-CN"/>
          </w:rPr>
          <w:t>会议论文</w:t>
        </w:r>
      </w:ins>
      <w:ins w:id="9" w:author="再来While" w:date="2022-02-15T20:39:47Z">
        <w:r>
          <w:rPr>
            <w:rFonts w:hint="eastAsia"/>
            <w:lang w:val="en-US" w:eastAsia="zh-CN"/>
          </w:rPr>
          <w:t>还会</w:t>
        </w:r>
      </w:ins>
      <w:ins w:id="10" w:author="再来While" w:date="2022-02-15T20:39:48Z">
        <w:r>
          <w:rPr>
            <w:rFonts w:hint="eastAsia"/>
            <w:lang w:val="en-US" w:eastAsia="zh-CN"/>
          </w:rPr>
          <w:t>设置</w:t>
        </w:r>
      </w:ins>
      <w:ins w:id="11" w:author="再来While" w:date="2022-02-15T20:39:49Z">
        <w:r>
          <w:rPr>
            <w:rFonts w:hint="eastAsia"/>
            <w:lang w:val="en-US" w:eastAsia="zh-CN"/>
          </w:rPr>
          <w:t>work</w:t>
        </w:r>
      </w:ins>
      <w:ins w:id="12" w:author="再来While" w:date="2022-02-15T20:39:50Z">
        <w:r>
          <w:rPr>
            <w:rFonts w:hint="eastAsia"/>
            <w:lang w:val="en-US" w:eastAsia="zh-CN"/>
          </w:rPr>
          <w:t>shop</w:t>
        </w:r>
      </w:ins>
      <w:ins w:id="13" w:author="再来While" w:date="2022-02-15T20:39:51Z">
        <w:r>
          <w:rPr>
            <w:rFonts w:hint="eastAsia"/>
            <w:lang w:val="en-US" w:eastAsia="zh-CN"/>
          </w:rPr>
          <w:t>，work</w:t>
        </w:r>
      </w:ins>
      <w:ins w:id="14" w:author="再来While" w:date="2022-02-15T20:40:04Z">
        <w:r>
          <w:rPr>
            <w:rFonts w:hint="eastAsia"/>
            <w:lang w:val="en-US" w:eastAsia="zh-CN"/>
          </w:rPr>
          <w:t>shop</w:t>
        </w:r>
      </w:ins>
      <w:ins w:id="15" w:author="再来While" w:date="2022-02-15T20:40:05Z">
        <w:r>
          <w:rPr>
            <w:rFonts w:hint="eastAsia"/>
            <w:lang w:val="en-US" w:eastAsia="zh-CN"/>
          </w:rPr>
          <w:t>是</w:t>
        </w:r>
      </w:ins>
      <w:ins w:id="16" w:author="再来While" w:date="2022-02-15T20:40:07Z">
        <w:r>
          <w:rPr>
            <w:rFonts w:hint="eastAsia"/>
            <w:lang w:val="en-US" w:eastAsia="zh-CN"/>
          </w:rPr>
          <w:t>由</w:t>
        </w:r>
      </w:ins>
      <w:ins w:id="17" w:author="再来While" w:date="2022-02-15T20:40:08Z">
        <w:r>
          <w:rPr>
            <w:rFonts w:hint="eastAsia"/>
            <w:lang w:val="en-US" w:eastAsia="zh-CN"/>
          </w:rPr>
          <w:t>会议的</w:t>
        </w:r>
      </w:ins>
      <w:ins w:id="18" w:author="再来While" w:date="2022-02-15T20:40:11Z">
        <w:r>
          <w:rPr>
            <w:rFonts w:hint="eastAsia"/>
            <w:lang w:val="en-US" w:eastAsia="zh-CN"/>
          </w:rPr>
          <w:t>组织者</w:t>
        </w:r>
      </w:ins>
      <w:ins w:id="19" w:author="再来While" w:date="2022-02-15T20:40:16Z">
        <w:r>
          <w:rPr>
            <w:rFonts w:hint="eastAsia"/>
            <w:lang w:val="en-US" w:eastAsia="zh-CN"/>
          </w:rPr>
          <w:t>组织的</w:t>
        </w:r>
      </w:ins>
      <w:ins w:id="20" w:author="再来While" w:date="2022-02-15T20:40:17Z">
        <w:r>
          <w:rPr>
            <w:rFonts w:hint="eastAsia"/>
            <w:lang w:val="en-US" w:eastAsia="zh-CN"/>
          </w:rPr>
          <w:t>关于</w:t>
        </w:r>
      </w:ins>
      <w:ins w:id="21" w:author="再来While" w:date="2022-02-15T20:40:26Z">
        <w:r>
          <w:rPr>
            <w:rFonts w:hint="eastAsia"/>
            <w:lang w:val="en-US" w:eastAsia="zh-CN"/>
          </w:rPr>
          <w:t>一些</w:t>
        </w:r>
      </w:ins>
      <w:ins w:id="22" w:author="再来While" w:date="2022-02-15T20:40:28Z">
        <w:r>
          <w:rPr>
            <w:rFonts w:hint="eastAsia"/>
            <w:lang w:val="en-US" w:eastAsia="zh-CN"/>
          </w:rPr>
          <w:t>特定</w:t>
        </w:r>
      </w:ins>
      <w:ins w:id="23" w:author="再来While" w:date="2022-02-15T20:40:29Z">
        <w:r>
          <w:rPr>
            <w:rFonts w:hint="eastAsia"/>
            <w:lang w:val="en-US" w:eastAsia="zh-CN"/>
          </w:rPr>
          <w:t>的</w:t>
        </w:r>
      </w:ins>
      <w:ins w:id="24" w:author="再来While" w:date="2022-02-15T20:40:31Z">
        <w:r>
          <w:rPr>
            <w:rFonts w:hint="eastAsia"/>
            <w:lang w:val="en-US" w:eastAsia="zh-CN"/>
          </w:rPr>
          <w:t>主题的</w:t>
        </w:r>
      </w:ins>
      <w:ins w:id="25" w:author="再来While" w:date="2022-02-15T20:40:33Z">
        <w:r>
          <w:rPr>
            <w:rFonts w:hint="eastAsia"/>
            <w:lang w:val="en-US" w:eastAsia="zh-CN"/>
          </w:rPr>
          <w:t>讨论，</w:t>
        </w:r>
      </w:ins>
      <w:ins w:id="26" w:author="再来While" w:date="2022-02-15T20:42:11Z">
        <w:r>
          <w:rPr>
            <w:rFonts w:hint="eastAsia"/>
            <w:lang w:val="en-US" w:eastAsia="zh-CN"/>
          </w:rPr>
          <w:t>work</w:t>
        </w:r>
      </w:ins>
      <w:ins w:id="27" w:author="再来While" w:date="2022-02-15T20:42:12Z">
        <w:r>
          <w:rPr>
            <w:rFonts w:hint="eastAsia"/>
            <w:lang w:val="en-US" w:eastAsia="zh-CN"/>
          </w:rPr>
          <w:t>shop</w:t>
        </w:r>
      </w:ins>
      <w:ins w:id="28" w:author="再来While" w:date="2022-02-15T20:42:15Z">
        <w:r>
          <w:rPr>
            <w:rFonts w:hint="eastAsia"/>
            <w:lang w:val="en-US" w:eastAsia="zh-CN"/>
          </w:rPr>
          <w:t>通常</w:t>
        </w:r>
      </w:ins>
      <w:ins w:id="29" w:author="再来While" w:date="2022-02-15T20:42:16Z">
        <w:r>
          <w:rPr>
            <w:rFonts w:hint="eastAsia"/>
            <w:lang w:val="en-US" w:eastAsia="zh-CN"/>
          </w:rPr>
          <w:t>要求</w:t>
        </w:r>
      </w:ins>
      <w:ins w:id="30" w:author="再来While" w:date="2022-02-15T20:42:17Z">
        <w:r>
          <w:rPr>
            <w:rFonts w:hint="eastAsia"/>
            <w:lang w:val="en-US" w:eastAsia="zh-CN"/>
          </w:rPr>
          <w:t>的</w:t>
        </w:r>
      </w:ins>
      <w:ins w:id="31" w:author="再来While" w:date="2022-02-15T20:42:19Z">
        <w:r>
          <w:rPr>
            <w:rFonts w:hint="eastAsia"/>
            <w:lang w:val="en-US" w:eastAsia="zh-CN"/>
          </w:rPr>
          <w:t>文章</w:t>
        </w:r>
      </w:ins>
      <w:ins w:id="32" w:author="再来While" w:date="2022-02-15T20:42:22Z">
        <w:r>
          <w:rPr>
            <w:rFonts w:hint="eastAsia"/>
            <w:lang w:val="en-US" w:eastAsia="zh-CN"/>
          </w:rPr>
          <w:t>篇幅</w:t>
        </w:r>
      </w:ins>
      <w:ins w:id="33" w:author="再来While" w:date="2022-02-15T20:42:24Z">
        <w:r>
          <w:rPr>
            <w:rFonts w:hint="eastAsia"/>
            <w:lang w:val="en-US" w:eastAsia="zh-CN"/>
          </w:rPr>
          <w:t>更短</w:t>
        </w:r>
      </w:ins>
      <w:ins w:id="34" w:author="再来While" w:date="2022-02-15T20:42:37Z">
        <w:r>
          <w:rPr>
            <w:rFonts w:hint="eastAsia"/>
            <w:lang w:val="en-US" w:eastAsia="zh-CN"/>
          </w:rPr>
          <w:t>，</w:t>
        </w:r>
      </w:ins>
      <w:ins w:id="35" w:author="再来While" w:date="2022-02-15T20:42:38Z">
        <w:r>
          <w:rPr>
            <w:rFonts w:hint="eastAsia"/>
            <w:lang w:val="en-US" w:eastAsia="zh-CN"/>
          </w:rPr>
          <w:t>并且</w:t>
        </w:r>
      </w:ins>
      <w:ins w:id="36" w:author="再来While" w:date="2022-02-15T20:42:39Z">
        <w:r>
          <w:rPr>
            <w:rFonts w:hint="eastAsia"/>
            <w:lang w:val="en-US" w:eastAsia="zh-CN"/>
          </w:rPr>
          <w:t>难度</w:t>
        </w:r>
      </w:ins>
      <w:ins w:id="37" w:author="再来While" w:date="2022-02-15T20:42:41Z">
        <w:r>
          <w:rPr>
            <w:rFonts w:hint="eastAsia"/>
            <w:lang w:val="en-US" w:eastAsia="zh-CN"/>
          </w:rPr>
          <w:t>相对</w:t>
        </w:r>
      </w:ins>
      <w:ins w:id="38" w:author="再来While" w:date="2022-02-15T20:42:43Z">
        <w:r>
          <w:rPr>
            <w:rFonts w:hint="eastAsia"/>
            <w:lang w:val="en-US" w:eastAsia="zh-CN"/>
          </w:rPr>
          <w:t>更低，</w:t>
        </w:r>
      </w:ins>
      <w:ins w:id="39" w:author="再来While" w:date="2022-02-15T20:42:45Z">
        <w:r>
          <w:rPr>
            <w:rFonts w:hint="eastAsia"/>
            <w:lang w:val="en-US" w:eastAsia="zh-CN"/>
          </w:rPr>
          <w:t>并且</w:t>
        </w:r>
      </w:ins>
      <w:ins w:id="40" w:author="再来While" w:date="2022-02-15T20:42:46Z">
        <w:r>
          <w:rPr>
            <w:rFonts w:hint="eastAsia"/>
            <w:lang w:val="en-US" w:eastAsia="zh-CN"/>
          </w:rPr>
          <w:t>通常</w:t>
        </w:r>
      </w:ins>
      <w:ins w:id="41" w:author="再来While" w:date="2022-02-15T20:42:47Z">
        <w:r>
          <w:rPr>
            <w:rFonts w:hint="eastAsia"/>
            <w:lang w:val="en-US" w:eastAsia="zh-CN"/>
          </w:rPr>
          <w:t>不被</w:t>
        </w:r>
      </w:ins>
      <w:ins w:id="42" w:author="再来While" w:date="2022-02-15T20:42:48Z">
        <w:r>
          <w:rPr>
            <w:rFonts w:hint="eastAsia"/>
            <w:lang w:val="en-US" w:eastAsia="zh-CN"/>
          </w:rPr>
          <w:t>认为</w:t>
        </w:r>
      </w:ins>
      <w:ins w:id="43" w:author="再来While" w:date="2022-02-15T20:42:49Z">
        <w:r>
          <w:rPr>
            <w:rFonts w:hint="eastAsia"/>
            <w:lang w:val="en-US" w:eastAsia="zh-CN"/>
          </w:rPr>
          <w:t>是</w:t>
        </w:r>
      </w:ins>
      <w:ins w:id="44" w:author="再来While" w:date="2022-02-15T20:42:52Z">
        <w:r>
          <w:rPr>
            <w:rFonts w:hint="eastAsia"/>
            <w:lang w:val="en-US" w:eastAsia="zh-CN"/>
          </w:rPr>
          <w:t>真正</w:t>
        </w:r>
      </w:ins>
      <w:ins w:id="45" w:author="再来While" w:date="2022-02-15T20:42:53Z">
        <w:r>
          <w:rPr>
            <w:rFonts w:hint="eastAsia"/>
            <w:lang w:val="en-US" w:eastAsia="zh-CN"/>
          </w:rPr>
          <w:t>的</w:t>
        </w:r>
      </w:ins>
      <w:ins w:id="46" w:author="再来While" w:date="2022-02-15T20:42:54Z">
        <w:r>
          <w:rPr>
            <w:rFonts w:hint="eastAsia"/>
            <w:lang w:val="en-US" w:eastAsia="zh-CN"/>
          </w:rPr>
          <w:t>会议</w:t>
        </w:r>
      </w:ins>
      <w:ins w:id="47" w:author="再来While" w:date="2022-02-15T20:42:55Z">
        <w:r>
          <w:rPr>
            <w:rFonts w:hint="eastAsia"/>
            <w:lang w:val="en-US" w:eastAsia="zh-CN"/>
          </w:rPr>
          <w:t>论文。</w:t>
        </w:r>
      </w:ins>
    </w:p>
    <w:p>
      <w:pPr>
        <w:rPr>
          <w:ins w:id="48" w:author="再来While" w:date="2022-02-15T20:46:21Z"/>
          <w:rFonts w:hint="eastAsia"/>
          <w:lang w:val="en-US" w:eastAsia="zh-CN"/>
        </w:rPr>
      </w:pPr>
      <w:ins w:id="49" w:author="再来While" w:date="2022-02-15T20:43:40Z">
        <w:r>
          <w:rPr>
            <w:rFonts w:hint="eastAsia"/>
            <w:lang w:val="en-US" w:eastAsia="zh-CN"/>
          </w:rPr>
          <w:t>同时</w:t>
        </w:r>
      </w:ins>
      <w:ins w:id="50" w:author="再来While" w:date="2022-02-15T20:43:41Z">
        <w:r>
          <w:rPr>
            <w:rFonts w:hint="eastAsia"/>
            <w:lang w:val="en-US" w:eastAsia="zh-CN"/>
          </w:rPr>
          <w:t>在</w:t>
        </w:r>
      </w:ins>
      <w:ins w:id="51" w:author="再来While" w:date="2022-02-15T20:43:48Z">
        <w:r>
          <w:rPr>
            <w:rFonts w:hint="eastAsia"/>
            <w:lang w:val="en-US" w:eastAsia="zh-CN"/>
          </w:rPr>
          <w:t>一些</w:t>
        </w:r>
      </w:ins>
      <w:ins w:id="52" w:author="再来While" w:date="2022-02-15T20:43:50Z">
        <w:r>
          <w:rPr>
            <w:rFonts w:hint="eastAsia"/>
            <w:lang w:val="en-US" w:eastAsia="zh-CN"/>
          </w:rPr>
          <w:t>会议中，</w:t>
        </w:r>
      </w:ins>
      <w:ins w:id="53" w:author="再来While" w:date="2022-02-15T20:43:52Z">
        <w:r>
          <w:rPr>
            <w:rFonts w:hint="eastAsia"/>
            <w:lang w:val="en-US" w:eastAsia="zh-CN"/>
          </w:rPr>
          <w:t>会将</w:t>
        </w:r>
      </w:ins>
      <w:ins w:id="54" w:author="再来While" w:date="2022-02-15T20:43:56Z">
        <w:r>
          <w:rPr>
            <w:rFonts w:hint="eastAsia"/>
            <w:lang w:val="en-US" w:eastAsia="zh-CN"/>
          </w:rPr>
          <w:t>论文</w:t>
        </w:r>
      </w:ins>
      <w:ins w:id="55" w:author="再来While" w:date="2022-02-15T20:44:00Z">
        <w:r>
          <w:rPr>
            <w:rFonts w:hint="eastAsia"/>
            <w:lang w:val="en-US" w:eastAsia="zh-CN"/>
          </w:rPr>
          <w:t>分为</w:t>
        </w:r>
      </w:ins>
      <w:ins w:id="56" w:author="再来While" w:date="2022-02-15T20:44:01Z">
        <w:r>
          <w:rPr>
            <w:rFonts w:hint="eastAsia"/>
            <w:lang w:val="en-US" w:eastAsia="zh-CN"/>
          </w:rPr>
          <w:t>poster</w:t>
        </w:r>
      </w:ins>
      <w:ins w:id="57" w:author="再来While" w:date="2022-02-15T20:44:02Z">
        <w:r>
          <w:rPr>
            <w:rFonts w:hint="eastAsia"/>
            <w:lang w:val="en-US" w:eastAsia="zh-CN"/>
          </w:rPr>
          <w:t>和</w:t>
        </w:r>
      </w:ins>
      <w:ins w:id="58" w:author="再来While" w:date="2022-02-15T20:44:03Z">
        <w:r>
          <w:rPr>
            <w:rFonts w:hint="eastAsia"/>
            <w:lang w:val="en-US" w:eastAsia="zh-CN"/>
          </w:rPr>
          <w:t>oral</w:t>
        </w:r>
      </w:ins>
      <w:ins w:id="59" w:author="再来While" w:date="2022-02-15T20:44:05Z">
        <w:r>
          <w:rPr>
            <w:rFonts w:hint="eastAsia"/>
            <w:lang w:val="en-US" w:eastAsia="zh-CN"/>
          </w:rPr>
          <w:t>论文。</w:t>
        </w:r>
      </w:ins>
      <w:ins w:id="60" w:author="再来While" w:date="2022-02-15T20:44:12Z">
        <w:r>
          <w:rPr>
            <w:rFonts w:hint="eastAsia"/>
            <w:lang w:val="en-US" w:eastAsia="zh-CN"/>
          </w:rPr>
          <w:t>Oral</w:t>
        </w:r>
      </w:ins>
      <w:ins w:id="61" w:author="再来While" w:date="2022-02-15T20:44:13Z">
        <w:r>
          <w:rPr>
            <w:rFonts w:hint="eastAsia"/>
            <w:lang w:val="en-US" w:eastAsia="zh-CN"/>
          </w:rPr>
          <w:t>论文</w:t>
        </w:r>
      </w:ins>
      <w:ins w:id="62" w:author="再来While" w:date="2022-02-15T20:44:16Z">
        <w:r>
          <w:rPr>
            <w:rFonts w:hint="eastAsia"/>
            <w:lang w:val="en-US" w:eastAsia="zh-CN"/>
          </w:rPr>
          <w:t>指的是</w:t>
        </w:r>
      </w:ins>
      <w:ins w:id="63" w:author="再来While" w:date="2022-02-15T20:44:23Z">
        <w:r>
          <w:rPr>
            <w:rFonts w:hint="eastAsia"/>
            <w:lang w:val="en-US" w:eastAsia="zh-CN"/>
          </w:rPr>
          <w:t>被</w:t>
        </w:r>
      </w:ins>
      <w:ins w:id="64" w:author="再来While" w:date="2022-02-15T20:44:28Z">
        <w:r>
          <w:rPr>
            <w:rFonts w:hint="eastAsia"/>
            <w:lang w:val="en-US" w:eastAsia="zh-CN"/>
          </w:rPr>
          <w:t>上台</w:t>
        </w:r>
      </w:ins>
      <w:ins w:id="65" w:author="再来While" w:date="2022-02-15T20:44:29Z">
        <w:r>
          <w:rPr>
            <w:rFonts w:hint="eastAsia"/>
            <w:lang w:val="en-US" w:eastAsia="zh-CN"/>
          </w:rPr>
          <w:t>宣讲</w:t>
        </w:r>
      </w:ins>
      <w:ins w:id="66" w:author="再来While" w:date="2022-02-15T20:44:30Z">
        <w:r>
          <w:rPr>
            <w:rFonts w:hint="eastAsia"/>
            <w:lang w:val="en-US" w:eastAsia="zh-CN"/>
          </w:rPr>
          <w:t>的</w:t>
        </w:r>
      </w:ins>
      <w:ins w:id="67" w:author="再来While" w:date="2022-02-15T20:44:31Z">
        <w:r>
          <w:rPr>
            <w:rFonts w:hint="eastAsia"/>
            <w:lang w:val="en-US" w:eastAsia="zh-CN"/>
          </w:rPr>
          <w:t>文章，</w:t>
        </w:r>
      </w:ins>
      <w:ins w:id="68" w:author="再来While" w:date="2022-02-15T20:44:32Z">
        <w:r>
          <w:rPr>
            <w:rFonts w:hint="eastAsia"/>
            <w:lang w:val="en-US" w:eastAsia="zh-CN"/>
          </w:rPr>
          <w:t>一般是</w:t>
        </w:r>
      </w:ins>
      <w:ins w:id="69" w:author="再来While" w:date="2022-02-15T20:44:36Z">
        <w:r>
          <w:rPr>
            <w:rFonts w:hint="eastAsia"/>
            <w:lang w:val="en-US" w:eastAsia="zh-CN"/>
          </w:rPr>
          <w:t>会议</w:t>
        </w:r>
      </w:ins>
      <w:ins w:id="70" w:author="再来While" w:date="2022-02-15T20:44:38Z">
        <w:r>
          <w:rPr>
            <w:rFonts w:hint="eastAsia"/>
            <w:lang w:val="en-US" w:eastAsia="zh-CN"/>
          </w:rPr>
          <w:t>录用的</w:t>
        </w:r>
      </w:ins>
      <w:ins w:id="71" w:author="再来While" w:date="2022-02-15T20:44:39Z">
        <w:r>
          <w:rPr>
            <w:rFonts w:hint="eastAsia"/>
            <w:lang w:val="en-US" w:eastAsia="zh-CN"/>
          </w:rPr>
          <w:t>文章</w:t>
        </w:r>
      </w:ins>
      <w:ins w:id="72" w:author="再来While" w:date="2022-02-15T20:44:40Z">
        <w:r>
          <w:rPr>
            <w:rFonts w:hint="eastAsia"/>
            <w:lang w:val="en-US" w:eastAsia="zh-CN"/>
          </w:rPr>
          <w:t>中</w:t>
        </w:r>
      </w:ins>
      <w:ins w:id="73" w:author="再来While" w:date="2022-02-15T20:44:41Z">
        <w:r>
          <w:rPr>
            <w:rFonts w:hint="eastAsia"/>
            <w:lang w:val="en-US" w:eastAsia="zh-CN"/>
          </w:rPr>
          <w:t>比较</w:t>
        </w:r>
      </w:ins>
      <w:ins w:id="74" w:author="再来While" w:date="2022-02-15T20:45:03Z">
        <w:r>
          <w:rPr>
            <w:rFonts w:hint="eastAsia"/>
            <w:lang w:val="en-US" w:eastAsia="zh-CN"/>
          </w:rPr>
          <w:t>好的</w:t>
        </w:r>
      </w:ins>
      <w:ins w:id="75" w:author="再来While" w:date="2022-02-15T20:45:05Z">
        <w:r>
          <w:rPr>
            <w:rFonts w:hint="eastAsia"/>
            <w:lang w:val="en-US" w:eastAsia="zh-CN"/>
          </w:rPr>
          <w:t>文章，</w:t>
        </w:r>
      </w:ins>
      <w:ins w:id="76" w:author="再来While" w:date="2022-02-15T20:45:06Z">
        <w:r>
          <w:rPr>
            <w:rFonts w:hint="eastAsia"/>
            <w:lang w:val="en-US" w:eastAsia="zh-CN"/>
          </w:rPr>
          <w:t>而</w:t>
        </w:r>
      </w:ins>
      <w:ins w:id="77" w:author="再来While" w:date="2022-02-15T20:45:08Z">
        <w:r>
          <w:rPr>
            <w:rFonts w:hint="eastAsia"/>
            <w:lang w:val="en-US" w:eastAsia="zh-CN"/>
          </w:rPr>
          <w:t>poster</w:t>
        </w:r>
      </w:ins>
      <w:ins w:id="78" w:author="再来While" w:date="2022-02-15T20:45:09Z">
        <w:r>
          <w:rPr>
            <w:rFonts w:hint="eastAsia"/>
            <w:lang w:val="en-US" w:eastAsia="zh-CN"/>
          </w:rPr>
          <w:t>就是</w:t>
        </w:r>
      </w:ins>
      <w:ins w:id="79" w:author="再来While" w:date="2022-02-15T20:45:12Z">
        <w:r>
          <w:rPr>
            <w:rFonts w:hint="eastAsia"/>
            <w:lang w:val="en-US" w:eastAsia="zh-CN"/>
          </w:rPr>
          <w:t>其余</w:t>
        </w:r>
      </w:ins>
      <w:ins w:id="80" w:author="再来While" w:date="2022-02-15T20:45:14Z">
        <w:r>
          <w:rPr>
            <w:rFonts w:hint="eastAsia"/>
            <w:lang w:val="en-US" w:eastAsia="zh-CN"/>
          </w:rPr>
          <w:t>剩下的</w:t>
        </w:r>
      </w:ins>
      <w:ins w:id="81" w:author="再来While" w:date="2022-02-15T20:45:15Z">
        <w:r>
          <w:rPr>
            <w:rFonts w:hint="eastAsia"/>
            <w:lang w:val="en-US" w:eastAsia="zh-CN"/>
          </w:rPr>
          <w:t>文章</w:t>
        </w:r>
      </w:ins>
      <w:ins w:id="82" w:author="再来While" w:date="2022-02-15T20:45:16Z">
        <w:r>
          <w:rPr>
            <w:rFonts w:hint="eastAsia"/>
            <w:lang w:val="en-US" w:eastAsia="zh-CN"/>
          </w:rPr>
          <w:t>。</w:t>
        </w:r>
      </w:ins>
      <w:ins w:id="83" w:author="再来While" w:date="2022-02-15T20:45:18Z">
        <w:r>
          <w:rPr>
            <w:rFonts w:hint="eastAsia"/>
            <w:lang w:val="en-US" w:eastAsia="zh-CN"/>
          </w:rPr>
          <w:t>Poster</w:t>
        </w:r>
      </w:ins>
      <w:ins w:id="84" w:author="再来While" w:date="2022-02-15T20:45:19Z">
        <w:r>
          <w:rPr>
            <w:rFonts w:hint="eastAsia"/>
            <w:lang w:val="en-US" w:eastAsia="zh-CN"/>
          </w:rPr>
          <w:t>文章</w:t>
        </w:r>
      </w:ins>
      <w:ins w:id="85" w:author="再来While" w:date="2022-02-15T20:45:20Z">
        <w:r>
          <w:rPr>
            <w:rFonts w:hint="eastAsia"/>
            <w:lang w:val="en-US" w:eastAsia="zh-CN"/>
          </w:rPr>
          <w:t>一般</w:t>
        </w:r>
      </w:ins>
      <w:ins w:id="86" w:author="再来While" w:date="2022-02-15T20:45:23Z">
        <w:r>
          <w:rPr>
            <w:rFonts w:hint="eastAsia"/>
            <w:lang w:val="en-US" w:eastAsia="zh-CN"/>
          </w:rPr>
          <w:t>会</w:t>
        </w:r>
      </w:ins>
      <w:ins w:id="87" w:author="再来While" w:date="2022-02-15T20:45:33Z">
        <w:r>
          <w:rPr>
            <w:rFonts w:hint="eastAsia"/>
            <w:lang w:val="en-US" w:eastAsia="zh-CN"/>
          </w:rPr>
          <w:t>要求</w:t>
        </w:r>
      </w:ins>
      <w:ins w:id="88" w:author="再来While" w:date="2022-02-15T20:45:35Z">
        <w:r>
          <w:rPr>
            <w:rFonts w:hint="eastAsia"/>
            <w:lang w:val="en-US" w:eastAsia="zh-CN"/>
          </w:rPr>
          <w:t>作者</w:t>
        </w:r>
      </w:ins>
      <w:ins w:id="89" w:author="再来While" w:date="2022-02-15T20:45:37Z">
        <w:r>
          <w:rPr>
            <w:rFonts w:hint="eastAsia"/>
            <w:lang w:val="en-US" w:eastAsia="zh-CN"/>
          </w:rPr>
          <w:t>做一个</w:t>
        </w:r>
      </w:ins>
      <w:ins w:id="90" w:author="再来While" w:date="2022-02-15T20:45:41Z">
        <w:r>
          <w:rPr>
            <w:rFonts w:hint="eastAsia"/>
            <w:lang w:val="en-US" w:eastAsia="zh-CN"/>
          </w:rPr>
          <w:t>学术</w:t>
        </w:r>
      </w:ins>
      <w:ins w:id="91" w:author="再来While" w:date="2022-02-15T20:45:42Z">
        <w:r>
          <w:rPr>
            <w:rFonts w:hint="eastAsia"/>
            <w:lang w:val="en-US" w:eastAsia="zh-CN"/>
          </w:rPr>
          <w:t>海报</w:t>
        </w:r>
      </w:ins>
      <w:ins w:id="92" w:author="再来While" w:date="2022-02-15T20:45:44Z">
        <w:r>
          <w:rPr>
            <w:rFonts w:hint="eastAsia"/>
            <w:lang w:val="en-US" w:eastAsia="zh-CN"/>
          </w:rPr>
          <w:t>，</w:t>
        </w:r>
      </w:ins>
      <w:ins w:id="93" w:author="再来While" w:date="2022-02-15T20:45:45Z">
        <w:r>
          <w:rPr>
            <w:rFonts w:hint="eastAsia"/>
            <w:lang w:val="en-US" w:eastAsia="zh-CN"/>
          </w:rPr>
          <w:t>然后</w:t>
        </w:r>
      </w:ins>
      <w:ins w:id="94" w:author="再来While" w:date="2022-02-15T20:45:46Z">
        <w:r>
          <w:rPr>
            <w:rFonts w:hint="eastAsia"/>
            <w:lang w:val="en-US" w:eastAsia="zh-CN"/>
          </w:rPr>
          <w:t>在</w:t>
        </w:r>
      </w:ins>
      <w:ins w:id="95" w:author="再来While" w:date="2022-02-15T20:45:48Z">
        <w:r>
          <w:rPr>
            <w:rFonts w:hint="eastAsia"/>
            <w:lang w:val="en-US" w:eastAsia="zh-CN"/>
          </w:rPr>
          <w:t>主办方</w:t>
        </w:r>
      </w:ins>
      <w:ins w:id="96" w:author="再来While" w:date="2022-02-15T20:45:51Z">
        <w:r>
          <w:rPr>
            <w:rFonts w:hint="eastAsia"/>
            <w:lang w:val="en-US" w:eastAsia="zh-CN"/>
          </w:rPr>
          <w:t>提供的</w:t>
        </w:r>
      </w:ins>
      <w:ins w:id="97" w:author="再来While" w:date="2022-02-15T20:45:54Z">
        <w:r>
          <w:rPr>
            <w:rFonts w:hint="eastAsia"/>
            <w:lang w:val="en-US" w:eastAsia="zh-CN"/>
          </w:rPr>
          <w:t>展台中</w:t>
        </w:r>
      </w:ins>
      <w:ins w:id="98" w:author="再来While" w:date="2022-02-15T20:45:56Z">
        <w:r>
          <w:rPr>
            <w:rFonts w:hint="eastAsia"/>
            <w:lang w:val="en-US" w:eastAsia="zh-CN"/>
          </w:rPr>
          <w:t>展出</w:t>
        </w:r>
      </w:ins>
      <w:ins w:id="99" w:author="再来While" w:date="2022-02-15T20:46:17Z">
        <w:r>
          <w:rPr>
            <w:rFonts w:hint="eastAsia"/>
            <w:lang w:val="en-US" w:eastAsia="zh-CN"/>
          </w:rPr>
          <w:t>。</w:t>
        </w:r>
      </w:ins>
    </w:p>
    <w:p>
      <w:pPr>
        <w:rPr>
          <w:ins w:id="100" w:author="再来While" w:date="2022-02-15T20:48:47Z"/>
          <w:rFonts w:hint="eastAsia"/>
          <w:lang w:val="en-US" w:eastAsia="zh-CN"/>
        </w:rPr>
      </w:pPr>
      <w:ins w:id="101" w:author="再来While" w:date="2022-02-15T20:46:24Z">
        <w:r>
          <w:rPr>
            <w:rFonts w:hint="eastAsia"/>
            <w:lang w:val="en-US" w:eastAsia="zh-CN"/>
          </w:rPr>
          <w:t>不过</w:t>
        </w:r>
      </w:ins>
      <w:ins w:id="102" w:author="再来While" w:date="2022-02-15T20:46:25Z">
        <w:r>
          <w:rPr>
            <w:rFonts w:hint="eastAsia"/>
            <w:lang w:val="en-US" w:eastAsia="zh-CN"/>
          </w:rPr>
          <w:t>有的</w:t>
        </w:r>
      </w:ins>
      <w:ins w:id="103" w:author="再来While" w:date="2022-02-15T20:46:27Z">
        <w:r>
          <w:rPr>
            <w:rFonts w:hint="eastAsia"/>
            <w:lang w:val="en-US" w:eastAsia="zh-CN"/>
          </w:rPr>
          <w:t>会议</w:t>
        </w:r>
      </w:ins>
      <w:ins w:id="104" w:author="再来While" w:date="2022-02-15T20:46:28Z">
        <w:r>
          <w:rPr>
            <w:rFonts w:hint="eastAsia"/>
            <w:lang w:val="en-US" w:eastAsia="zh-CN"/>
          </w:rPr>
          <w:t>的</w:t>
        </w:r>
      </w:ins>
      <w:ins w:id="105" w:author="再来While" w:date="2022-02-15T20:46:29Z">
        <w:r>
          <w:rPr>
            <w:rFonts w:hint="eastAsia"/>
            <w:lang w:val="en-US" w:eastAsia="zh-CN"/>
          </w:rPr>
          <w:t>poster</w:t>
        </w:r>
      </w:ins>
      <w:ins w:id="106" w:author="再来While" w:date="2022-02-15T20:46:49Z">
        <w:r>
          <w:rPr>
            <w:rFonts w:hint="eastAsia"/>
            <w:lang w:val="en-US" w:eastAsia="zh-CN"/>
          </w:rPr>
          <w:t>并不是</w:t>
        </w:r>
      </w:ins>
      <w:ins w:id="107" w:author="再来While" w:date="2022-02-15T20:46:51Z">
        <w:r>
          <w:rPr>
            <w:rFonts w:hint="eastAsia"/>
            <w:lang w:val="en-US" w:eastAsia="zh-CN"/>
          </w:rPr>
          <w:t>论文</w:t>
        </w:r>
      </w:ins>
      <w:ins w:id="108" w:author="再来While" w:date="2022-02-15T20:46:52Z">
        <w:r>
          <w:rPr>
            <w:rFonts w:hint="eastAsia"/>
            <w:lang w:val="en-US" w:eastAsia="zh-CN"/>
          </w:rPr>
          <w:t>，</w:t>
        </w:r>
      </w:ins>
      <w:ins w:id="109" w:author="再来While" w:date="2022-02-15T20:46:53Z">
        <w:r>
          <w:rPr>
            <w:rFonts w:hint="eastAsia"/>
            <w:lang w:val="en-US" w:eastAsia="zh-CN"/>
          </w:rPr>
          <w:t>而是</w:t>
        </w:r>
      </w:ins>
      <w:ins w:id="110" w:author="再来While" w:date="2022-02-15T20:46:58Z">
        <w:r>
          <w:rPr>
            <w:rFonts w:hint="eastAsia"/>
            <w:lang w:val="en-US" w:eastAsia="zh-CN"/>
          </w:rPr>
          <w:t>一些</w:t>
        </w:r>
      </w:ins>
      <w:ins w:id="111" w:author="再来While" w:date="2022-02-15T20:47:13Z">
        <w:r>
          <w:rPr>
            <w:rFonts w:hint="eastAsia"/>
            <w:lang w:val="en-US" w:eastAsia="zh-CN"/>
          </w:rPr>
          <w:t>作者</w:t>
        </w:r>
      </w:ins>
      <w:ins w:id="112" w:author="再来While" w:date="2022-02-15T20:47:14Z">
        <w:r>
          <w:rPr>
            <w:rFonts w:hint="eastAsia"/>
            <w:lang w:val="en-US" w:eastAsia="zh-CN"/>
          </w:rPr>
          <w:t>展出</w:t>
        </w:r>
      </w:ins>
      <w:ins w:id="113" w:author="再来While" w:date="2022-02-15T20:47:15Z">
        <w:r>
          <w:rPr>
            <w:rFonts w:hint="eastAsia"/>
            <w:lang w:val="en-US" w:eastAsia="zh-CN"/>
          </w:rPr>
          <w:t>的</w:t>
        </w:r>
      </w:ins>
      <w:ins w:id="114" w:author="再来While" w:date="2022-02-15T20:47:16Z">
        <w:r>
          <w:rPr>
            <w:rFonts w:hint="eastAsia"/>
            <w:lang w:val="en-US" w:eastAsia="zh-CN"/>
          </w:rPr>
          <w:t>自己</w:t>
        </w:r>
      </w:ins>
      <w:ins w:id="115" w:author="再来While" w:date="2022-02-15T20:47:17Z">
        <w:r>
          <w:rPr>
            <w:rFonts w:hint="eastAsia"/>
            <w:lang w:val="en-US" w:eastAsia="zh-CN"/>
          </w:rPr>
          <w:t>还没</w:t>
        </w:r>
      </w:ins>
      <w:ins w:id="116" w:author="再来While" w:date="2022-02-15T20:47:18Z">
        <w:r>
          <w:rPr>
            <w:rFonts w:hint="eastAsia"/>
            <w:lang w:val="en-US" w:eastAsia="zh-CN"/>
          </w:rPr>
          <w:t>完成的</w:t>
        </w:r>
      </w:ins>
      <w:ins w:id="117" w:author="再来While" w:date="2022-02-15T20:47:19Z">
        <w:r>
          <w:rPr>
            <w:rFonts w:hint="eastAsia"/>
            <w:lang w:val="en-US" w:eastAsia="zh-CN"/>
          </w:rPr>
          <w:t>在</w:t>
        </w:r>
      </w:ins>
      <w:ins w:id="118" w:author="再来While" w:date="2022-02-15T20:47:21Z">
        <w:r>
          <w:rPr>
            <w:rFonts w:hint="eastAsia"/>
            <w:lang w:val="en-US" w:eastAsia="zh-CN"/>
          </w:rPr>
          <w:t>进行</w:t>
        </w:r>
      </w:ins>
      <w:ins w:id="119" w:author="再来While" w:date="2022-02-15T20:47:22Z">
        <w:r>
          <w:rPr>
            <w:rFonts w:hint="eastAsia"/>
            <w:lang w:val="en-US" w:eastAsia="zh-CN"/>
          </w:rPr>
          <w:t>过程</w:t>
        </w:r>
      </w:ins>
      <w:ins w:id="120" w:author="再来While" w:date="2022-02-15T20:47:23Z">
        <w:r>
          <w:rPr>
            <w:rFonts w:hint="eastAsia"/>
            <w:lang w:val="en-US" w:eastAsia="zh-CN"/>
          </w:rPr>
          <w:t>中的</w:t>
        </w:r>
      </w:ins>
      <w:ins w:id="121" w:author="再来While" w:date="2022-02-15T20:47:25Z">
        <w:r>
          <w:rPr>
            <w:rFonts w:hint="eastAsia"/>
            <w:lang w:val="en-US" w:eastAsia="zh-CN"/>
          </w:rPr>
          <w:t>工作，</w:t>
        </w:r>
      </w:ins>
      <w:ins w:id="122" w:author="再来While" w:date="2022-02-15T20:47:27Z">
        <w:r>
          <w:rPr>
            <w:rFonts w:hint="eastAsia"/>
            <w:lang w:val="en-US" w:eastAsia="zh-CN"/>
          </w:rPr>
          <w:t>一般来说</w:t>
        </w:r>
      </w:ins>
      <w:ins w:id="123" w:author="再来While" w:date="2022-02-15T20:47:30Z">
        <w:r>
          <w:rPr>
            <w:rFonts w:hint="eastAsia"/>
            <w:lang w:val="en-US" w:eastAsia="zh-CN"/>
          </w:rPr>
          <w:t>这种</w:t>
        </w:r>
      </w:ins>
      <w:ins w:id="124" w:author="再来While" w:date="2022-02-15T20:47:31Z">
        <w:r>
          <w:rPr>
            <w:rFonts w:hint="eastAsia"/>
            <w:lang w:val="en-US" w:eastAsia="zh-CN"/>
          </w:rPr>
          <w:t>poster</w:t>
        </w:r>
      </w:ins>
      <w:ins w:id="125" w:author="再来While" w:date="2022-02-15T20:47:33Z">
        <w:r>
          <w:rPr>
            <w:rFonts w:hint="eastAsia"/>
            <w:lang w:val="en-US" w:eastAsia="zh-CN"/>
          </w:rPr>
          <w:t>要求</w:t>
        </w:r>
      </w:ins>
      <w:ins w:id="126" w:author="再来While" w:date="2022-02-15T20:47:36Z">
        <w:r>
          <w:rPr>
            <w:rFonts w:hint="eastAsia"/>
            <w:lang w:val="en-US" w:eastAsia="zh-CN"/>
          </w:rPr>
          <w:t>作者</w:t>
        </w:r>
      </w:ins>
      <w:ins w:id="127" w:author="再来While" w:date="2022-02-15T20:47:37Z">
        <w:r>
          <w:rPr>
            <w:rFonts w:hint="eastAsia"/>
            <w:lang w:val="en-US" w:eastAsia="zh-CN"/>
          </w:rPr>
          <w:t>提交</w:t>
        </w:r>
      </w:ins>
      <w:ins w:id="128" w:author="再来While" w:date="2022-02-15T20:47:38Z">
        <w:r>
          <w:rPr>
            <w:rFonts w:hint="eastAsia"/>
            <w:lang w:val="en-US" w:eastAsia="zh-CN"/>
          </w:rPr>
          <w:t>的</w:t>
        </w:r>
      </w:ins>
      <w:ins w:id="129" w:author="再来While" w:date="2022-02-15T20:47:41Z">
        <w:r>
          <w:rPr>
            <w:rFonts w:hint="eastAsia"/>
            <w:lang w:val="en-US" w:eastAsia="zh-CN"/>
          </w:rPr>
          <w:t>文章</w:t>
        </w:r>
      </w:ins>
      <w:ins w:id="130" w:author="再来While" w:date="2022-02-15T20:47:43Z">
        <w:r>
          <w:rPr>
            <w:rFonts w:hint="eastAsia"/>
            <w:lang w:val="en-US" w:eastAsia="zh-CN"/>
          </w:rPr>
          <w:t>篇幅</w:t>
        </w:r>
      </w:ins>
      <w:ins w:id="131" w:author="再来While" w:date="2022-02-15T20:47:45Z">
        <w:r>
          <w:rPr>
            <w:rFonts w:hint="eastAsia"/>
            <w:lang w:val="en-US" w:eastAsia="zh-CN"/>
          </w:rPr>
          <w:t>很少</w:t>
        </w:r>
      </w:ins>
      <w:ins w:id="132" w:author="再来While" w:date="2022-02-15T20:47:46Z">
        <w:r>
          <w:rPr>
            <w:rFonts w:hint="eastAsia"/>
            <w:lang w:val="en-US" w:eastAsia="zh-CN"/>
          </w:rPr>
          <w:t>，</w:t>
        </w:r>
      </w:ins>
      <w:ins w:id="133" w:author="再来While" w:date="2022-02-15T20:47:47Z">
        <w:r>
          <w:rPr>
            <w:rFonts w:hint="eastAsia"/>
            <w:lang w:val="en-US" w:eastAsia="zh-CN"/>
          </w:rPr>
          <w:t>只有1</w:t>
        </w:r>
      </w:ins>
      <w:ins w:id="134" w:author="再来While" w:date="2022-02-15T20:47:48Z">
        <w:r>
          <w:rPr>
            <w:rFonts w:hint="eastAsia"/>
            <w:lang w:val="en-US" w:eastAsia="zh-CN"/>
          </w:rPr>
          <w:t>-2</w:t>
        </w:r>
      </w:ins>
      <w:ins w:id="135" w:author="再来While" w:date="2022-02-15T20:47:49Z">
        <w:r>
          <w:rPr>
            <w:rFonts w:hint="eastAsia"/>
            <w:lang w:val="en-US" w:eastAsia="zh-CN"/>
          </w:rPr>
          <w:t>页</w:t>
        </w:r>
      </w:ins>
      <w:ins w:id="136" w:author="再来While" w:date="2022-02-15T20:47:50Z">
        <w:r>
          <w:rPr>
            <w:rFonts w:hint="eastAsia"/>
            <w:lang w:val="en-US" w:eastAsia="zh-CN"/>
          </w:rPr>
          <w:t>，</w:t>
        </w:r>
      </w:ins>
      <w:ins w:id="137" w:author="再来While" w:date="2022-02-15T20:47:51Z">
        <w:r>
          <w:rPr>
            <w:rFonts w:hint="eastAsia"/>
            <w:lang w:val="en-US" w:eastAsia="zh-CN"/>
          </w:rPr>
          <w:t>并且</w:t>
        </w:r>
      </w:ins>
      <w:ins w:id="138" w:author="再来While" w:date="2022-02-15T20:48:02Z">
        <w:r>
          <w:rPr>
            <w:rFonts w:hint="eastAsia"/>
            <w:lang w:val="en-US" w:eastAsia="zh-CN"/>
          </w:rPr>
          <w:t>通常</w:t>
        </w:r>
      </w:ins>
      <w:ins w:id="139" w:author="再来While" w:date="2022-02-15T20:48:04Z">
        <w:r>
          <w:rPr>
            <w:rFonts w:hint="eastAsia"/>
            <w:lang w:val="en-US" w:eastAsia="zh-CN"/>
          </w:rPr>
          <w:t>不被</w:t>
        </w:r>
      </w:ins>
      <w:ins w:id="140" w:author="再来While" w:date="2022-02-15T20:48:05Z">
        <w:r>
          <w:rPr>
            <w:rFonts w:hint="eastAsia"/>
            <w:lang w:val="en-US" w:eastAsia="zh-CN"/>
          </w:rPr>
          <w:t>认为是</w:t>
        </w:r>
      </w:ins>
      <w:ins w:id="141" w:author="再来While" w:date="2022-02-15T20:48:07Z">
        <w:r>
          <w:rPr>
            <w:rFonts w:hint="eastAsia"/>
            <w:lang w:val="en-US" w:eastAsia="zh-CN"/>
          </w:rPr>
          <w:t>真正的</w:t>
        </w:r>
      </w:ins>
      <w:ins w:id="142" w:author="再来While" w:date="2022-02-15T20:48:09Z">
        <w:r>
          <w:rPr>
            <w:rFonts w:hint="eastAsia"/>
            <w:lang w:val="en-US" w:eastAsia="zh-CN"/>
          </w:rPr>
          <w:t>论文，</w:t>
        </w:r>
      </w:ins>
      <w:ins w:id="143" w:author="再来While" w:date="2022-02-15T20:48:12Z">
        <w:r>
          <w:rPr>
            <w:rFonts w:hint="eastAsia"/>
            <w:lang w:val="en-US" w:eastAsia="zh-CN"/>
          </w:rPr>
          <w:t>与work</w:t>
        </w:r>
      </w:ins>
      <w:ins w:id="144" w:author="再来While" w:date="2022-02-15T20:48:15Z">
        <w:r>
          <w:rPr>
            <w:rFonts w:hint="eastAsia"/>
            <w:lang w:val="en-US" w:eastAsia="zh-CN"/>
          </w:rPr>
          <w:t>shop</w:t>
        </w:r>
      </w:ins>
      <w:ins w:id="145" w:author="再来While" w:date="2022-02-15T20:48:16Z">
        <w:r>
          <w:rPr>
            <w:rFonts w:hint="eastAsia"/>
            <w:lang w:val="en-US" w:eastAsia="zh-CN"/>
          </w:rPr>
          <w:t>类似</w:t>
        </w:r>
      </w:ins>
      <w:ins w:id="146" w:author="再来While" w:date="2022-02-15T20:48:17Z">
        <w:r>
          <w:rPr>
            <w:rFonts w:hint="eastAsia"/>
            <w:lang w:val="en-US" w:eastAsia="zh-CN"/>
          </w:rPr>
          <w:t>。</w:t>
        </w:r>
      </w:ins>
    </w:p>
    <w:p>
      <w:pPr>
        <w:pStyle w:val="4"/>
        <w:rPr>
          <w:ins w:id="148" w:author="再来While" w:date="2022-02-15T20:48:58Z"/>
          <w:rFonts w:hint="eastAsia"/>
          <w:lang w:val="en-US" w:eastAsia="zh-CN"/>
        </w:rPr>
        <w:pPrChange w:id="147" w:author="再来While" w:date="2022-02-15T20:48:57Z">
          <w:pPr/>
        </w:pPrChange>
      </w:pPr>
      <w:ins w:id="149" w:author="再来While" w:date="2022-02-15T20:49:05Z">
        <w:r>
          <w:rPr>
            <w:rFonts w:hint="eastAsia"/>
            <w:lang w:val="en-US" w:eastAsia="zh-CN"/>
          </w:rPr>
          <w:t>接收</w:t>
        </w:r>
      </w:ins>
      <w:ins w:id="150" w:author="再来While" w:date="2022-02-15T20:48:54Z">
        <w:r>
          <w:rPr>
            <w:rFonts w:hint="eastAsia"/>
            <w:lang w:val="en-US" w:eastAsia="zh-CN"/>
          </w:rPr>
          <w:t>与</w:t>
        </w:r>
      </w:ins>
      <w:ins w:id="151" w:author="再来While" w:date="2022-02-15T20:48:56Z">
        <w:r>
          <w:rPr>
            <w:rFonts w:hint="eastAsia"/>
            <w:lang w:val="en-US" w:eastAsia="zh-CN"/>
          </w:rPr>
          <w:t>发表</w:t>
        </w:r>
      </w:ins>
    </w:p>
    <w:p>
      <w:pPr>
        <w:rPr>
          <w:rFonts w:hint="default"/>
          <w:lang w:val="en-US" w:eastAsia="zh-CN"/>
        </w:rPr>
      </w:pPr>
      <w:ins w:id="152" w:author="再来While" w:date="2022-02-15T20:49:14Z">
        <w:r>
          <w:rPr>
            <w:rFonts w:hint="eastAsia"/>
            <w:lang w:val="en-US" w:eastAsia="zh-CN"/>
          </w:rPr>
          <w:t>在</w:t>
        </w:r>
      </w:ins>
      <w:ins w:id="153" w:author="再来While" w:date="2022-02-15T20:49:15Z">
        <w:r>
          <w:rPr>
            <w:rFonts w:hint="eastAsia"/>
            <w:lang w:val="en-US" w:eastAsia="zh-CN"/>
          </w:rPr>
          <w:t>作者</w:t>
        </w:r>
      </w:ins>
      <w:ins w:id="154" w:author="再来While" w:date="2022-02-15T20:49:20Z">
        <w:r>
          <w:rPr>
            <w:rFonts w:hint="eastAsia"/>
            <w:lang w:val="en-US" w:eastAsia="zh-CN"/>
          </w:rPr>
          <w:t>将</w:t>
        </w:r>
      </w:ins>
      <w:ins w:id="155" w:author="再来While" w:date="2022-02-15T20:49:21Z">
        <w:r>
          <w:rPr>
            <w:rFonts w:hint="eastAsia"/>
            <w:lang w:val="en-US" w:eastAsia="zh-CN"/>
          </w:rPr>
          <w:t>论文</w:t>
        </w:r>
      </w:ins>
      <w:ins w:id="156" w:author="再来While" w:date="2022-02-15T20:49:23Z">
        <w:r>
          <w:rPr>
            <w:rFonts w:hint="eastAsia"/>
            <w:lang w:val="en-US" w:eastAsia="zh-CN"/>
          </w:rPr>
          <w:t>提交到</w:t>
        </w:r>
      </w:ins>
      <w:ins w:id="157" w:author="再来While" w:date="2022-02-15T20:49:26Z">
        <w:r>
          <w:rPr>
            <w:rFonts w:hint="eastAsia"/>
            <w:lang w:val="en-US" w:eastAsia="zh-CN"/>
          </w:rPr>
          <w:t>会议</w:t>
        </w:r>
      </w:ins>
      <w:ins w:id="158" w:author="再来While" w:date="2022-02-15T20:49:28Z">
        <w:r>
          <w:rPr>
            <w:rFonts w:hint="eastAsia"/>
            <w:lang w:val="en-US" w:eastAsia="zh-CN"/>
          </w:rPr>
          <w:t>或者</w:t>
        </w:r>
      </w:ins>
      <w:ins w:id="159" w:author="再来While" w:date="2022-02-15T20:49:30Z">
        <w:r>
          <w:rPr>
            <w:rFonts w:hint="eastAsia"/>
            <w:lang w:val="en-US" w:eastAsia="zh-CN"/>
          </w:rPr>
          <w:t>期刊</w:t>
        </w:r>
      </w:ins>
      <w:ins w:id="160" w:author="再来While" w:date="2022-02-15T20:49:33Z">
        <w:r>
          <w:rPr>
            <w:rFonts w:hint="eastAsia"/>
            <w:lang w:val="en-US" w:eastAsia="zh-CN"/>
          </w:rPr>
          <w:t>后，</w:t>
        </w:r>
      </w:ins>
      <w:ins w:id="161" w:author="再来While" w:date="2022-02-15T20:49:36Z">
        <w:r>
          <w:rPr>
            <w:rFonts w:hint="eastAsia"/>
            <w:lang w:val="en-US" w:eastAsia="zh-CN"/>
          </w:rPr>
          <w:t>期刊</w:t>
        </w:r>
      </w:ins>
      <w:ins w:id="162" w:author="再来While" w:date="2022-02-15T20:49:37Z">
        <w:r>
          <w:rPr>
            <w:rFonts w:hint="eastAsia"/>
            <w:lang w:val="en-US" w:eastAsia="zh-CN"/>
          </w:rPr>
          <w:t>和</w:t>
        </w:r>
      </w:ins>
      <w:ins w:id="163" w:author="再来While" w:date="2022-02-15T20:49:38Z">
        <w:r>
          <w:rPr>
            <w:rFonts w:hint="eastAsia"/>
            <w:lang w:val="en-US" w:eastAsia="zh-CN"/>
          </w:rPr>
          <w:t>会议的</w:t>
        </w:r>
      </w:ins>
      <w:ins w:id="164" w:author="再来While" w:date="2022-02-15T20:49:39Z">
        <w:r>
          <w:rPr>
            <w:rFonts w:hint="eastAsia"/>
            <w:lang w:val="en-US" w:eastAsia="zh-CN"/>
          </w:rPr>
          <w:t>编辑</w:t>
        </w:r>
      </w:ins>
      <w:ins w:id="165" w:author="再来While" w:date="2022-02-15T20:49:54Z">
        <w:r>
          <w:rPr>
            <w:rFonts w:hint="eastAsia"/>
            <w:lang w:val="en-US" w:eastAsia="zh-CN"/>
          </w:rPr>
          <w:t>和</w:t>
        </w:r>
      </w:ins>
      <w:ins w:id="166" w:author="再来While" w:date="2022-02-15T20:49:55Z">
        <w:r>
          <w:rPr>
            <w:rFonts w:hint="eastAsia"/>
            <w:lang w:val="en-US" w:eastAsia="zh-CN"/>
          </w:rPr>
          <w:t>审稿人</w:t>
        </w:r>
      </w:ins>
      <w:ins w:id="167" w:author="再来While" w:date="2022-02-15T20:49:42Z">
        <w:r>
          <w:rPr>
            <w:rFonts w:hint="eastAsia"/>
            <w:lang w:val="en-US" w:eastAsia="zh-CN"/>
          </w:rPr>
          <w:t>会</w:t>
        </w:r>
      </w:ins>
      <w:ins w:id="168" w:author="再来While" w:date="2022-02-15T20:49:43Z">
        <w:r>
          <w:rPr>
            <w:rFonts w:hint="eastAsia"/>
            <w:lang w:val="en-US" w:eastAsia="zh-CN"/>
          </w:rPr>
          <w:t>决定</w:t>
        </w:r>
      </w:ins>
      <w:ins w:id="169" w:author="再来While" w:date="2022-02-15T20:49:45Z">
        <w:r>
          <w:rPr>
            <w:rFonts w:hint="eastAsia"/>
            <w:lang w:val="en-US" w:eastAsia="zh-CN"/>
          </w:rPr>
          <w:t>是否</w:t>
        </w:r>
      </w:ins>
      <w:ins w:id="170" w:author="再来While" w:date="2022-02-15T20:49:47Z">
        <w:r>
          <w:rPr>
            <w:rFonts w:hint="eastAsia"/>
            <w:lang w:val="en-US" w:eastAsia="zh-CN"/>
          </w:rPr>
          <w:t>接收</w:t>
        </w:r>
      </w:ins>
      <w:ins w:id="171" w:author="再来While" w:date="2022-02-15T20:49:49Z">
        <w:r>
          <w:rPr>
            <w:rFonts w:hint="eastAsia"/>
            <w:lang w:val="en-US" w:eastAsia="zh-CN"/>
          </w:rPr>
          <w:t>这篇</w:t>
        </w:r>
      </w:ins>
      <w:ins w:id="172" w:author="再来While" w:date="2022-02-15T20:49:50Z">
        <w:r>
          <w:rPr>
            <w:rFonts w:hint="eastAsia"/>
            <w:lang w:val="en-US" w:eastAsia="zh-CN"/>
          </w:rPr>
          <w:t>文章</w:t>
        </w:r>
      </w:ins>
      <w:ins w:id="173" w:author="再来While" w:date="2022-02-15T20:50:10Z">
        <w:r>
          <w:rPr>
            <w:rFonts w:hint="eastAsia"/>
            <w:lang w:val="en-US" w:eastAsia="zh-CN"/>
          </w:rPr>
          <w:t>。</w:t>
        </w:r>
      </w:ins>
      <w:ins w:id="174" w:author="再来While" w:date="2022-02-15T20:50:11Z">
        <w:r>
          <w:rPr>
            <w:rFonts w:hint="eastAsia"/>
            <w:lang w:val="en-US" w:eastAsia="zh-CN"/>
          </w:rPr>
          <w:t>论文</w:t>
        </w:r>
      </w:ins>
      <w:ins w:id="175" w:author="再来While" w:date="2022-02-15T20:50:12Z">
        <w:r>
          <w:rPr>
            <w:rFonts w:hint="eastAsia"/>
            <w:lang w:val="en-US" w:eastAsia="zh-CN"/>
          </w:rPr>
          <w:t>在</w:t>
        </w:r>
      </w:ins>
      <w:ins w:id="176" w:author="再来While" w:date="2022-02-15T20:50:13Z">
        <w:r>
          <w:rPr>
            <w:rFonts w:hint="eastAsia"/>
            <w:lang w:val="en-US" w:eastAsia="zh-CN"/>
          </w:rPr>
          <w:t>被</w:t>
        </w:r>
      </w:ins>
      <w:ins w:id="177" w:author="再来While" w:date="2022-02-15T20:50:15Z">
        <w:r>
          <w:rPr>
            <w:rFonts w:hint="eastAsia"/>
            <w:lang w:val="en-US" w:eastAsia="zh-CN"/>
          </w:rPr>
          <w:t>接收</w:t>
        </w:r>
      </w:ins>
      <w:ins w:id="178" w:author="再来While" w:date="2022-02-15T20:50:16Z">
        <w:r>
          <w:rPr>
            <w:rFonts w:hint="eastAsia"/>
            <w:lang w:val="en-US" w:eastAsia="zh-CN"/>
          </w:rPr>
          <w:t>后，</w:t>
        </w:r>
      </w:ins>
      <w:ins w:id="179" w:author="再来While" w:date="2022-02-15T20:50:18Z">
        <w:r>
          <w:rPr>
            <w:rFonts w:hint="eastAsia"/>
            <w:lang w:val="en-US" w:eastAsia="zh-CN"/>
          </w:rPr>
          <w:t>并不会</w:t>
        </w:r>
      </w:ins>
      <w:ins w:id="180" w:author="再来While" w:date="2022-02-15T20:50:19Z">
        <w:r>
          <w:rPr>
            <w:rFonts w:hint="eastAsia"/>
            <w:lang w:val="en-US" w:eastAsia="zh-CN"/>
          </w:rPr>
          <w:t>被</w:t>
        </w:r>
      </w:ins>
      <w:ins w:id="181" w:author="再来While" w:date="2022-02-15T20:50:20Z">
        <w:r>
          <w:rPr>
            <w:rFonts w:hint="eastAsia"/>
            <w:lang w:val="en-US" w:eastAsia="zh-CN"/>
          </w:rPr>
          <w:t>马</w:t>
        </w:r>
      </w:ins>
      <w:ins w:id="182" w:author="再来While" w:date="2022-02-15T20:50:22Z">
        <w:r>
          <w:rPr>
            <w:rFonts w:hint="eastAsia"/>
            <w:lang w:val="en-US" w:eastAsia="zh-CN"/>
          </w:rPr>
          <w:t>上</w:t>
        </w:r>
      </w:ins>
      <w:ins w:id="183" w:author="再来While" w:date="2022-02-15T20:50:23Z">
        <w:r>
          <w:rPr>
            <w:rFonts w:hint="eastAsia"/>
            <w:lang w:val="en-US" w:eastAsia="zh-CN"/>
          </w:rPr>
          <w:t>发表</w:t>
        </w:r>
      </w:ins>
      <w:ins w:id="184" w:author="再来While" w:date="2022-02-15T20:50:24Z">
        <w:r>
          <w:rPr>
            <w:rFonts w:hint="eastAsia"/>
            <w:lang w:val="en-US" w:eastAsia="zh-CN"/>
          </w:rPr>
          <w:t>，而是</w:t>
        </w:r>
      </w:ins>
      <w:ins w:id="185" w:author="再来While" w:date="2022-02-15T20:50:25Z">
        <w:r>
          <w:rPr>
            <w:rFonts w:hint="eastAsia"/>
            <w:lang w:val="en-US" w:eastAsia="zh-CN"/>
          </w:rPr>
          <w:t>需要</w:t>
        </w:r>
      </w:ins>
      <w:ins w:id="186" w:author="再来While" w:date="2022-02-15T20:50:27Z">
        <w:r>
          <w:rPr>
            <w:rFonts w:hint="eastAsia"/>
            <w:lang w:val="en-US" w:eastAsia="zh-CN"/>
          </w:rPr>
          <w:t>进行</w:t>
        </w:r>
      </w:ins>
      <w:ins w:id="187" w:author="再来While" w:date="2022-02-15T20:50:28Z">
        <w:r>
          <w:rPr>
            <w:rFonts w:hint="eastAsia"/>
            <w:lang w:val="en-US" w:eastAsia="zh-CN"/>
          </w:rPr>
          <w:t>一些</w:t>
        </w:r>
      </w:ins>
      <w:ins w:id="188" w:author="再来While" w:date="2022-02-15T20:50:30Z">
        <w:r>
          <w:rPr>
            <w:rFonts w:hint="eastAsia"/>
            <w:lang w:val="en-US" w:eastAsia="zh-CN"/>
          </w:rPr>
          <w:t>流程</w:t>
        </w:r>
      </w:ins>
      <w:ins w:id="189" w:author="再来While" w:date="2022-02-15T20:50:31Z">
        <w:r>
          <w:rPr>
            <w:rFonts w:hint="eastAsia"/>
            <w:lang w:val="en-US" w:eastAsia="zh-CN"/>
          </w:rPr>
          <w:t>才能</w:t>
        </w:r>
      </w:ins>
      <w:ins w:id="190" w:author="再来While" w:date="2022-02-15T20:50:32Z">
        <w:r>
          <w:rPr>
            <w:rFonts w:hint="eastAsia"/>
            <w:lang w:val="en-US" w:eastAsia="zh-CN"/>
          </w:rPr>
          <w:t>发表</w:t>
        </w:r>
      </w:ins>
      <w:ins w:id="191" w:author="再来While" w:date="2022-02-15T20:50:33Z">
        <w:r>
          <w:rPr>
            <w:rFonts w:hint="eastAsia"/>
            <w:lang w:val="en-US" w:eastAsia="zh-CN"/>
          </w:rPr>
          <w:t>，</w:t>
        </w:r>
      </w:ins>
      <w:ins w:id="192" w:author="再来While" w:date="2022-02-15T20:50:35Z">
        <w:r>
          <w:rPr>
            <w:rFonts w:hint="eastAsia"/>
            <w:lang w:val="en-US" w:eastAsia="zh-CN"/>
          </w:rPr>
          <w:t>一般</w:t>
        </w:r>
      </w:ins>
      <w:ins w:id="193" w:author="再来While" w:date="2022-02-15T20:50:36Z">
        <w:r>
          <w:rPr>
            <w:rFonts w:hint="eastAsia"/>
            <w:lang w:val="en-US" w:eastAsia="zh-CN"/>
          </w:rPr>
          <w:t>会</w:t>
        </w:r>
      </w:ins>
      <w:ins w:id="194" w:author="再来While" w:date="2022-02-15T20:50:37Z">
        <w:r>
          <w:rPr>
            <w:rFonts w:hint="eastAsia"/>
            <w:lang w:val="en-US" w:eastAsia="zh-CN"/>
          </w:rPr>
          <w:t>需要</w:t>
        </w:r>
      </w:ins>
      <w:ins w:id="195" w:author="再来While" w:date="2022-02-15T20:50:42Z">
        <w:r>
          <w:rPr>
            <w:rFonts w:hint="eastAsia"/>
            <w:lang w:val="en-US" w:eastAsia="zh-CN"/>
          </w:rPr>
          <w:t>几周</w:t>
        </w:r>
      </w:ins>
      <w:ins w:id="196" w:author="再来While" w:date="2022-02-15T20:50:43Z">
        <w:r>
          <w:rPr>
            <w:rFonts w:hint="eastAsia"/>
            <w:lang w:val="en-US" w:eastAsia="zh-CN"/>
          </w:rPr>
          <w:t>到</w:t>
        </w:r>
      </w:ins>
      <w:ins w:id="197" w:author="再来While" w:date="2022-02-15T20:50:44Z">
        <w:r>
          <w:rPr>
            <w:rFonts w:hint="eastAsia"/>
            <w:lang w:val="en-US" w:eastAsia="zh-CN"/>
          </w:rPr>
          <w:t>几个月的</w:t>
        </w:r>
      </w:ins>
      <w:ins w:id="198" w:author="再来While" w:date="2022-02-15T20:50:47Z">
        <w:r>
          <w:rPr>
            <w:rFonts w:hint="eastAsia"/>
            <w:lang w:val="en-US" w:eastAsia="zh-CN"/>
          </w:rPr>
          <w:t>处理</w:t>
        </w:r>
      </w:ins>
      <w:ins w:id="199" w:author="再来While" w:date="2022-02-15T20:50:48Z">
        <w:r>
          <w:rPr>
            <w:rFonts w:hint="eastAsia"/>
            <w:lang w:val="en-US" w:eastAsia="zh-CN"/>
          </w:rPr>
          <w:t>时间</w:t>
        </w:r>
      </w:ins>
      <w:ins w:id="200" w:author="再来While" w:date="2022-02-15T20:50:49Z">
        <w:r>
          <w:rPr>
            <w:rFonts w:hint="eastAsia"/>
            <w:lang w:val="en-US" w:eastAsia="zh-CN"/>
          </w:rPr>
          <w:t>。</w:t>
        </w:r>
      </w:ins>
    </w:p>
    <w:p>
      <w:pPr>
        <w:pStyle w:val="4"/>
        <w:bidi w:val="0"/>
        <w:rPr>
          <w:rFonts w:hint="eastAsia"/>
          <w:lang w:val="en-US" w:eastAsia="zh-CN"/>
        </w:rPr>
      </w:pPr>
      <w:r>
        <w:rPr>
          <w:rFonts w:hint="eastAsia"/>
          <w:lang w:val="en-US" w:eastAsia="zh-CN"/>
        </w:rPr>
        <w:t>Acceptance rate</w:t>
      </w:r>
    </w:p>
    <w:p>
      <w:pPr>
        <w:rPr>
          <w:rFonts w:hint="eastAsia"/>
          <w:lang w:val="en-US" w:eastAsia="zh-CN"/>
        </w:rPr>
      </w:pPr>
      <w:r>
        <w:rPr>
          <w:rFonts w:hint="eastAsia"/>
          <w:lang w:val="en-US" w:eastAsia="zh-CN"/>
        </w:rPr>
        <w:t>即接收率，反应一个期刊/会议接受的论文数量除以投递的论文总数的一个百分比，一般来说，接收率越低的会议，会议认可度越高，当接收率在10%左右的会议一般就是该领域的顶会（注，顶会一般是计算机行业科研特有的概念）了。</w:t>
      </w:r>
    </w:p>
    <w:p>
      <w:pPr>
        <w:pStyle w:val="4"/>
        <w:bidi w:val="0"/>
        <w:rPr>
          <w:rFonts w:hint="eastAsia"/>
          <w:lang w:val="en-US" w:eastAsia="zh-CN"/>
        </w:rPr>
      </w:pPr>
      <w:r>
        <w:rPr>
          <w:rFonts w:hint="eastAsia"/>
          <w:lang w:val="en-US" w:eastAsia="zh-CN"/>
        </w:rPr>
        <w:t>顶级会议（顶会）</w:t>
      </w:r>
    </w:p>
    <w:p>
      <w:pPr>
        <w:rPr>
          <w:rFonts w:hint="eastAsia"/>
          <w:lang w:val="en-US" w:eastAsia="zh-CN"/>
        </w:rPr>
      </w:pPr>
      <w:r>
        <w:rPr>
          <w:rFonts w:hint="eastAsia"/>
          <w:lang w:val="en-US" w:eastAsia="zh-CN"/>
        </w:rPr>
        <w:t>顶级会议一般来说是计算机领域特有的一个概念。计算机领域的研究往往进步迅速，一个好工作很快就能被做出来，而期刊的审稿周期比较长，如果一篇好文章投至期刊，那么可能面对较长的审稿周期，而由于计算机领域的研究更新速度非常快，等到这篇文章被接收了，很可能这篇文章的研究就过时了。因此与其他领域的学者不同，计算机领域的一些顶级学者往往喜欢将自己的好的论文投稿至顶级会议而不是顶级期刊，以避免自己的论文的创新性过时。</w:t>
      </w:r>
    </w:p>
    <w:p>
      <w:pPr>
        <w:pStyle w:val="4"/>
        <w:bidi w:val="0"/>
        <w:rPr>
          <w:rFonts w:hint="eastAsia"/>
          <w:lang w:val="en-US" w:eastAsia="zh-CN"/>
        </w:rPr>
      </w:pPr>
      <w:r>
        <w:rPr>
          <w:rFonts w:hint="eastAsia"/>
          <w:lang w:val="en-US" w:eastAsia="zh-CN"/>
        </w:rPr>
        <w:t>SCI</w:t>
      </w:r>
    </w:p>
    <w:p>
      <w:pPr>
        <w:rPr>
          <w:rFonts w:hint="eastAsia"/>
          <w:lang w:val="en-US" w:eastAsia="zh-CN"/>
        </w:rPr>
      </w:pPr>
      <w:r>
        <w:rPr>
          <w:rFonts w:hint="eastAsia"/>
          <w:lang w:val="en-US" w:eastAsia="zh-CN"/>
        </w:rPr>
        <w:t>美国《科学引文索引》（Science Citation Index, 简称 SCI ）于1957 年由美国科学信息研究所（Institute for Scientific Information, 简称 ISI）在美国费城创办，是由美国科学信息研究所(ISI)1961年创办出版的引文数据库。</w:t>
      </w:r>
    </w:p>
    <w:p>
      <w:pPr>
        <w:rPr>
          <w:rFonts w:hint="eastAsia"/>
          <w:lang w:val="en-US" w:eastAsia="zh-CN"/>
        </w:rPr>
      </w:pPr>
      <w:r>
        <w:rPr>
          <w:rFonts w:hint="eastAsia"/>
          <w:lang w:val="en-US" w:eastAsia="zh-CN"/>
        </w:rPr>
        <w:t>一般SCI侧重科学前沿理论，审核标准严格，发稿周期也比较长。SCI收录的基本只有期刊，大部分情况下，我们所说的SCI论文都是期刊论文</w:t>
      </w:r>
    </w:p>
    <w:p>
      <w:pPr>
        <w:pStyle w:val="4"/>
        <w:bidi w:val="0"/>
        <w:rPr>
          <w:rFonts w:hint="eastAsia"/>
          <w:lang w:val="en-US" w:eastAsia="zh-CN"/>
        </w:rPr>
      </w:pPr>
      <w:r>
        <w:rPr>
          <w:rFonts w:hint="eastAsia"/>
          <w:lang w:val="en-US" w:eastAsia="zh-CN"/>
        </w:rPr>
        <w:t>EI</w:t>
      </w:r>
    </w:p>
    <w:p>
      <w:pPr>
        <w:rPr>
          <w:rFonts w:hint="eastAsia"/>
          <w:lang w:val="en-US" w:eastAsia="zh-CN"/>
        </w:rPr>
      </w:pPr>
      <w:r>
        <w:rPr>
          <w:rFonts w:hint="eastAsia"/>
          <w:lang w:val="en-US" w:eastAsia="zh-CN"/>
        </w:rPr>
        <w:t>《工程索引》（The Engineering Index, 简称EI）是供查阅工程技术领域文献的综合性情报检索刊物。</w:t>
      </w:r>
    </w:p>
    <w:p>
      <w:pPr>
        <w:rPr>
          <w:rFonts w:hint="eastAsia"/>
          <w:lang w:val="en-US" w:eastAsia="zh-CN"/>
        </w:rPr>
      </w:pPr>
      <w:r>
        <w:rPr>
          <w:rFonts w:hint="eastAsia"/>
          <w:lang w:val="en-US" w:eastAsia="zh-CN"/>
        </w:rPr>
        <w:t>EI的主要特点是摘录质量较高，文摘直接按字顺排列，索引简便实用。同时要注意EI是收录部分中文刊物的，而SCI好像我没看到收录中文刊物。EI检索与SCI不同的是，收录了大量会议论文集，所以我们一般所说的EI论文都是会议论文。</w:t>
      </w:r>
    </w:p>
    <w:p>
      <w:pPr>
        <w:pStyle w:val="4"/>
        <w:bidi w:val="0"/>
        <w:rPr>
          <w:rFonts w:hint="eastAsia"/>
          <w:lang w:val="en-US" w:eastAsia="zh-CN"/>
        </w:rPr>
      </w:pPr>
      <w:r>
        <w:rPr>
          <w:rFonts w:hint="eastAsia"/>
          <w:lang w:val="en-US" w:eastAsia="zh-CN"/>
        </w:rPr>
        <w:t>SCIE</w:t>
      </w:r>
    </w:p>
    <w:p>
      <w:pPr>
        <w:rPr>
          <w:rFonts w:hint="eastAsia"/>
          <w:lang w:val="en-US" w:eastAsia="zh-CN"/>
        </w:rPr>
      </w:pPr>
      <w:r>
        <w:rPr>
          <w:rFonts w:hint="eastAsia"/>
          <w:lang w:val="en-US" w:eastAsia="zh-CN"/>
        </w:rPr>
        <w:t>SCIE，即SCI-Expanded，SCI的扩展版本。现在一般说的SCI其实指的是SCIE。目前SCI收录期刊3600多，而SCIE收录6000多。被SCI收录的文章都被SCIE收录了，但是被SCIE收录的文章并没有全部被SCI收录。可以说SCI是SCIE的子集。</w:t>
      </w:r>
    </w:p>
    <w:p>
      <w:pPr>
        <w:pStyle w:val="4"/>
        <w:bidi w:val="0"/>
        <w:rPr>
          <w:rFonts w:hint="eastAsia"/>
          <w:lang w:val="en-US" w:eastAsia="zh-CN"/>
        </w:rPr>
      </w:pPr>
      <w:r>
        <w:rPr>
          <w:rFonts w:hint="eastAsia"/>
          <w:lang w:val="en-US" w:eastAsia="zh-CN"/>
        </w:rPr>
        <w:t>核心期刊</w:t>
      </w:r>
    </w:p>
    <w:p>
      <w:pPr>
        <w:rPr>
          <w:rFonts w:hint="eastAsia"/>
          <w:lang w:val="en-US" w:eastAsia="zh-CN"/>
        </w:rPr>
      </w:pPr>
      <w:r>
        <w:rPr>
          <w:rFonts w:hint="eastAsia"/>
          <w:lang w:val="en-US" w:eastAsia="zh-CN"/>
        </w:rPr>
        <w:t>核心期刊是学术界通过一整套方法，对于期刊质量进行跟踪评价，将期刊进行分类定级，最重要的一级期刊称之为核心期刊。</w:t>
      </w:r>
    </w:p>
    <w:p>
      <w:pPr>
        <w:numPr>
          <w:ilvl w:val="0"/>
          <w:numId w:val="2"/>
        </w:numPr>
        <w:ind w:left="420" w:leftChars="0" w:hanging="420" w:firstLineChars="0"/>
        <w:rPr>
          <w:rFonts w:hint="eastAsia"/>
          <w:lang w:val="en-US" w:eastAsia="zh-CN"/>
        </w:rPr>
      </w:pPr>
      <w:r>
        <w:rPr>
          <w:rFonts w:hint="eastAsia"/>
          <w:lang w:val="en-US" w:eastAsia="zh-CN"/>
        </w:rPr>
        <w:t>北京大学图书馆“中文核心期刊”，这个的认可度一般最高。</w:t>
      </w:r>
    </w:p>
    <w:p>
      <w:pPr>
        <w:numPr>
          <w:ilvl w:val="0"/>
          <w:numId w:val="2"/>
        </w:numPr>
        <w:ind w:left="420" w:leftChars="0" w:hanging="420" w:firstLineChars="0"/>
        <w:rPr>
          <w:rFonts w:hint="eastAsia"/>
          <w:lang w:val="en-US" w:eastAsia="zh-CN"/>
        </w:rPr>
      </w:pPr>
      <w:r>
        <w:rPr>
          <w:rFonts w:hint="eastAsia"/>
          <w:lang w:val="en-US" w:eastAsia="zh-CN"/>
        </w:rPr>
        <w:t>南京大学“中文社会科学引文索引（CSSCI）来源期刊”。</w:t>
      </w:r>
    </w:p>
    <w:p>
      <w:pPr>
        <w:numPr>
          <w:ilvl w:val="0"/>
          <w:numId w:val="2"/>
        </w:numPr>
        <w:ind w:left="420" w:leftChars="0" w:hanging="420" w:firstLineChars="0"/>
        <w:rPr>
          <w:rFonts w:hint="eastAsia"/>
          <w:lang w:val="en-US" w:eastAsia="zh-CN"/>
        </w:rPr>
      </w:pPr>
      <w:r>
        <w:rPr>
          <w:rFonts w:hint="eastAsia"/>
          <w:lang w:val="en-US" w:eastAsia="zh-CN"/>
        </w:rPr>
        <w:t>中国科学院文献情报中心“中国科学引文数据库（CSCD）来源期刊”。</w:t>
      </w:r>
    </w:p>
    <w:p>
      <w:pPr>
        <w:numPr>
          <w:ilvl w:val="0"/>
          <w:numId w:val="2"/>
        </w:numPr>
        <w:ind w:left="420" w:leftChars="0" w:hanging="420" w:firstLineChars="0"/>
        <w:rPr>
          <w:rFonts w:hint="eastAsia"/>
          <w:lang w:val="en-US" w:eastAsia="zh-CN"/>
        </w:rPr>
      </w:pPr>
      <w:r>
        <w:rPr>
          <w:rFonts w:hint="eastAsia"/>
          <w:lang w:val="en-US" w:eastAsia="zh-CN"/>
        </w:rPr>
        <w:t>中国科学技术信息研究所“中国科技论文统计源期刊”（又称“中国科技核心期刊”）。</w:t>
      </w:r>
    </w:p>
    <w:p>
      <w:pPr>
        <w:numPr>
          <w:ilvl w:val="0"/>
          <w:numId w:val="2"/>
        </w:numPr>
        <w:ind w:left="420" w:leftChars="0" w:hanging="420" w:firstLineChars="0"/>
        <w:rPr>
          <w:rFonts w:hint="eastAsia"/>
          <w:lang w:val="en-US" w:eastAsia="zh-CN"/>
        </w:rPr>
      </w:pPr>
      <w:r>
        <w:rPr>
          <w:rFonts w:hint="eastAsia"/>
          <w:lang w:val="en-US" w:eastAsia="zh-CN"/>
        </w:rPr>
        <w:t>中国社会科学院文献信息中心“中国人文社会科学核心期刊”。</w:t>
      </w:r>
    </w:p>
    <w:p>
      <w:pPr>
        <w:numPr>
          <w:ilvl w:val="0"/>
          <w:numId w:val="2"/>
        </w:numPr>
        <w:ind w:left="420" w:leftChars="0" w:hanging="420" w:firstLineChars="0"/>
        <w:rPr>
          <w:rFonts w:hint="eastAsia"/>
          <w:lang w:val="en-US" w:eastAsia="zh-CN"/>
        </w:rPr>
      </w:pPr>
      <w:r>
        <w:rPr>
          <w:rFonts w:hint="eastAsia"/>
          <w:lang w:val="en-US" w:eastAsia="zh-CN"/>
        </w:rPr>
        <w:t>中国人文社会科学学报学会“中国人文社科学报核心期刊”。</w:t>
      </w:r>
    </w:p>
    <w:p>
      <w:pPr>
        <w:pStyle w:val="4"/>
        <w:bidi w:val="0"/>
        <w:rPr>
          <w:rFonts w:hint="eastAsia"/>
          <w:lang w:val="en-US" w:eastAsia="zh-CN"/>
        </w:rPr>
      </w:pPr>
      <w:r>
        <w:rPr>
          <w:rFonts w:hint="eastAsia"/>
          <w:lang w:val="en-US" w:eastAsia="zh-CN"/>
        </w:rPr>
        <w:t>分区是什么</w:t>
      </w:r>
    </w:p>
    <w:p>
      <w:pPr>
        <w:pStyle w:val="5"/>
        <w:bidi w:val="0"/>
        <w:rPr>
          <w:rFonts w:hint="eastAsia"/>
          <w:lang w:val="en-US" w:eastAsia="zh-CN"/>
        </w:rPr>
      </w:pPr>
      <w:r>
        <w:rPr>
          <w:rFonts w:hint="eastAsia"/>
          <w:lang w:val="en-US" w:eastAsia="zh-CN"/>
        </w:rPr>
        <w:t>JCR分区</w:t>
      </w:r>
    </w:p>
    <w:p>
      <w:pPr>
        <w:pStyle w:val="6"/>
        <w:keepNext w:val="0"/>
        <w:keepLines w:val="0"/>
        <w:widowControl/>
        <w:suppressLineNumbers w:val="0"/>
        <w:spacing w:before="168" w:beforeAutospacing="0" w:after="168" w:afterAutospacing="0"/>
        <w:ind w:left="0" w:right="0" w:firstLine="0"/>
        <w:jc w:val="center"/>
        <w:rPr>
          <w:rFonts w:hint="eastAsia" w:ascii="Helvetica" w:hAnsi="Helvetica" w:eastAsia="宋体" w:cs="Helvetica"/>
          <w:i w:val="0"/>
          <w:iCs w:val="0"/>
          <w:caps w:val="0"/>
          <w:color w:val="333333"/>
          <w:spacing w:val="0"/>
          <w:sz w:val="24"/>
          <w:szCs w:val="24"/>
          <w:lang w:eastAsia="zh-CN"/>
        </w:rPr>
      </w:pPr>
      <w:r>
        <w:rPr>
          <w:rFonts w:hint="eastAsia" w:ascii="Helvetica" w:hAnsi="Helvetica" w:eastAsia="宋体" w:cs="Helvetica"/>
          <w:i w:val="0"/>
          <w:iCs w:val="0"/>
          <w:caps w:val="0"/>
          <w:color w:val="333333"/>
          <w:spacing w:val="0"/>
          <w:sz w:val="24"/>
          <w:szCs w:val="24"/>
          <w:lang w:eastAsia="zh-CN"/>
        </w:rPr>
        <w:drawing>
          <wp:inline distT="0" distB="0" distL="114300" distR="114300">
            <wp:extent cx="1247140" cy="2104390"/>
            <wp:effectExtent l="0" t="0" r="10160" b="10160"/>
            <wp:docPr id="7" name="图片 7" descr="JCR分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JCR分区"/>
                    <pic:cNvPicPr>
                      <a:picLocks noChangeAspect="1"/>
                    </pic:cNvPicPr>
                  </pic:nvPicPr>
                  <pic:blipFill>
                    <a:blip r:embed="rId5"/>
                    <a:stretch>
                      <a:fillRect/>
                    </a:stretch>
                  </pic:blipFill>
                  <pic:spPr>
                    <a:xfrm>
                      <a:off x="0" y="0"/>
                      <a:ext cx="1247140" cy="2104390"/>
                    </a:xfrm>
                    <a:prstGeom prst="rect">
                      <a:avLst/>
                    </a:prstGeom>
                  </pic:spPr>
                </pic:pic>
              </a:graphicData>
            </a:graphic>
          </wp:inline>
        </w:drawing>
      </w:r>
    </w:p>
    <w:p>
      <w:pPr>
        <w:bidi w:val="0"/>
      </w:pPr>
      <w:r>
        <w:rPr>
          <w:rFonts w:hint="default"/>
        </w:rPr>
        <w:t>科睿唯安每年出版JCR（《期刊引用报告》，全称Journal Citation Reports）。JCR将收录期刊分为176个不同学科类别，每个学科分类按照期刊的影响因子高低，平均分为4个区：</w:t>
      </w:r>
    </w:p>
    <w:p>
      <w:pPr>
        <w:numPr>
          <w:ilvl w:val="0"/>
          <w:numId w:val="2"/>
        </w:numPr>
        <w:bidi w:val="0"/>
        <w:ind w:left="420" w:leftChars="0" w:hanging="420" w:firstLineChars="0"/>
      </w:pPr>
      <w:r>
        <w:rPr>
          <w:rFonts w:hint="default"/>
        </w:rPr>
        <w:t>影响因子前25%（含25%）的期刊为Q1区</w:t>
      </w:r>
    </w:p>
    <w:p>
      <w:pPr>
        <w:numPr>
          <w:ilvl w:val="0"/>
          <w:numId w:val="2"/>
        </w:numPr>
        <w:bidi w:val="0"/>
        <w:ind w:left="420" w:leftChars="0" w:hanging="420" w:firstLineChars="0"/>
      </w:pPr>
      <w:r>
        <w:rPr>
          <w:rFonts w:hint="default"/>
        </w:rPr>
        <w:t>影响因子位于25-50%（含50%）为Q2区</w:t>
      </w:r>
    </w:p>
    <w:p>
      <w:pPr>
        <w:numPr>
          <w:ilvl w:val="0"/>
          <w:numId w:val="2"/>
        </w:numPr>
        <w:bidi w:val="0"/>
        <w:ind w:left="420" w:leftChars="0" w:hanging="420" w:firstLineChars="0"/>
      </w:pPr>
      <w:r>
        <w:rPr>
          <w:rFonts w:hint="default"/>
        </w:rPr>
        <w:t>影响因子位于50-75%（含75%）为Q3区</w:t>
      </w:r>
    </w:p>
    <w:p>
      <w:pPr>
        <w:numPr>
          <w:ilvl w:val="0"/>
          <w:numId w:val="2"/>
        </w:numPr>
        <w:bidi w:val="0"/>
        <w:ind w:left="420" w:leftChars="0" w:hanging="420" w:firstLineChars="0"/>
        <w:rPr>
          <w:rFonts w:hint="eastAsia"/>
          <w:lang w:val="en-US" w:eastAsia="zh-CN"/>
        </w:rPr>
      </w:pPr>
      <w:r>
        <w:rPr>
          <w:rFonts w:hint="default"/>
        </w:rPr>
        <w:t>影响因子位于75%之后的期刊为Q4区</w:t>
      </w:r>
    </w:p>
    <w:p>
      <w:pPr>
        <w:pStyle w:val="5"/>
        <w:bidi w:val="0"/>
        <w:rPr>
          <w:rFonts w:hint="eastAsia"/>
          <w:lang w:val="en-US" w:eastAsia="zh-CN"/>
        </w:rPr>
      </w:pPr>
      <w:r>
        <w:rPr>
          <w:rFonts w:hint="eastAsia"/>
          <w:lang w:val="en-US" w:eastAsia="zh-CN"/>
        </w:rPr>
        <w:t>中科院分区</w:t>
      </w:r>
    </w:p>
    <w:p>
      <w:pPr>
        <w:jc w:val="center"/>
        <w:rPr>
          <w:rFonts w:hint="eastAsia" w:ascii="Helvetica" w:hAnsi="Helvetica" w:eastAsia="宋体" w:cs="Helvetica"/>
          <w:i w:val="0"/>
          <w:iCs w:val="0"/>
          <w:caps w:val="0"/>
          <w:color w:val="333333"/>
          <w:spacing w:val="0"/>
          <w:sz w:val="24"/>
          <w:szCs w:val="24"/>
          <w:lang w:eastAsia="zh-CN"/>
        </w:rPr>
      </w:pPr>
      <w:r>
        <w:rPr>
          <w:rFonts w:hint="eastAsia" w:ascii="Helvetica" w:hAnsi="Helvetica" w:eastAsia="宋体" w:cs="Helvetica"/>
          <w:i w:val="0"/>
          <w:iCs w:val="0"/>
          <w:caps w:val="0"/>
          <w:color w:val="333333"/>
          <w:spacing w:val="0"/>
          <w:sz w:val="24"/>
          <w:szCs w:val="24"/>
          <w:lang w:eastAsia="zh-CN"/>
        </w:rPr>
        <w:drawing>
          <wp:inline distT="0" distB="0" distL="114300" distR="114300">
            <wp:extent cx="3203575" cy="2138680"/>
            <wp:effectExtent l="0" t="0" r="15875" b="13970"/>
            <wp:docPr id="8" name="图片 8" descr="SCI分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SCI分区"/>
                    <pic:cNvPicPr>
                      <a:picLocks noChangeAspect="1"/>
                    </pic:cNvPicPr>
                  </pic:nvPicPr>
                  <pic:blipFill>
                    <a:blip r:embed="rId6"/>
                    <a:stretch>
                      <a:fillRect/>
                    </a:stretch>
                  </pic:blipFill>
                  <pic:spPr>
                    <a:xfrm>
                      <a:off x="0" y="0"/>
                      <a:ext cx="3203575" cy="2138680"/>
                    </a:xfrm>
                    <a:prstGeom prst="rect">
                      <a:avLst/>
                    </a:prstGeom>
                  </pic:spPr>
                </pic:pic>
              </a:graphicData>
            </a:graphic>
          </wp:inline>
        </w:drawing>
      </w:r>
    </w:p>
    <w:p>
      <w:pPr>
        <w:bidi w:val="0"/>
        <w:rPr>
          <w:rFonts w:hint="eastAsia"/>
          <w:lang w:val="en-US" w:eastAsia="zh-CN"/>
        </w:rPr>
      </w:pPr>
      <w:r>
        <w:rPr>
          <w:rFonts w:hint="eastAsia"/>
          <w:lang w:val="en-US" w:eastAsia="zh-CN"/>
        </w:rPr>
        <w:t>中科院首先将JCR中所有期刊分为数学、物理、化学、生物、地学、天文、工程技术、医学、环境科学、农林科学、社会科学、管理科学及综合性期刊13 大类。然后，将13大类期刊分各自为4 个等级，即4 个区。</w:t>
      </w:r>
    </w:p>
    <w:p>
      <w:pPr>
        <w:bidi w:val="0"/>
        <w:rPr>
          <w:ins w:id="201" w:author="再来While" w:date="2022-02-15T20:34:27Z"/>
          <w:rFonts w:hint="eastAsia"/>
          <w:lang w:val="en-US" w:eastAsia="zh-CN"/>
        </w:rPr>
      </w:pPr>
      <w:r>
        <w:rPr>
          <w:rFonts w:hint="eastAsia"/>
          <w:lang w:val="en-US" w:eastAsia="zh-CN"/>
        </w:rPr>
        <w:t>按照各类期刊影响因子划分，前5% 为该类1 区、6% ～ 20% 为2 区、21% ～ 50% 为3 区，其余的为4 区。</w:t>
      </w:r>
    </w:p>
    <w:p>
      <w:pPr>
        <w:bidi w:val="0"/>
        <w:rPr>
          <w:rFonts w:hint="default"/>
          <w:lang w:val="en-US" w:eastAsia="zh-CN"/>
        </w:rPr>
      </w:pPr>
      <w:ins w:id="202" w:author="再来While" w:date="2022-02-15T20:34:29Z">
        <w:r>
          <w:rPr>
            <w:rFonts w:hint="eastAsia"/>
            <w:lang w:val="en-US" w:eastAsia="zh-CN"/>
          </w:rPr>
          <w:t>一般</w:t>
        </w:r>
      </w:ins>
      <w:ins w:id="203" w:author="再来While" w:date="2022-02-15T20:34:33Z">
        <w:r>
          <w:rPr>
            <w:rFonts w:hint="eastAsia"/>
            <w:lang w:val="en-US" w:eastAsia="zh-CN"/>
          </w:rPr>
          <w:t>常说的</w:t>
        </w:r>
      </w:ins>
      <w:ins w:id="204" w:author="再来While" w:date="2022-02-15T20:34:35Z">
        <w:r>
          <w:rPr>
            <w:rFonts w:hint="eastAsia"/>
            <w:lang w:val="en-US" w:eastAsia="zh-CN"/>
          </w:rPr>
          <w:t>1</w:t>
        </w:r>
      </w:ins>
      <w:ins w:id="205" w:author="再来While" w:date="2022-02-15T20:34:37Z">
        <w:r>
          <w:rPr>
            <w:rFonts w:hint="eastAsia"/>
            <w:lang w:val="en-US" w:eastAsia="zh-CN"/>
          </w:rPr>
          <w:t>区、2</w:t>
        </w:r>
      </w:ins>
      <w:ins w:id="206" w:author="再来While" w:date="2022-02-15T20:34:38Z">
        <w:r>
          <w:rPr>
            <w:rFonts w:hint="eastAsia"/>
            <w:lang w:val="en-US" w:eastAsia="zh-CN"/>
          </w:rPr>
          <w:t>区</w:t>
        </w:r>
      </w:ins>
      <w:ins w:id="207" w:author="再来While" w:date="2022-02-15T20:34:40Z">
        <w:r>
          <w:rPr>
            <w:rFonts w:hint="eastAsia"/>
            <w:lang w:val="en-US" w:eastAsia="zh-CN"/>
          </w:rPr>
          <w:t>、</w:t>
        </w:r>
      </w:ins>
      <w:ins w:id="208" w:author="再来While" w:date="2022-02-15T20:34:41Z">
        <w:r>
          <w:rPr>
            <w:rFonts w:hint="eastAsia"/>
            <w:lang w:val="en-US" w:eastAsia="zh-CN"/>
          </w:rPr>
          <w:t>3区</w:t>
        </w:r>
      </w:ins>
      <w:ins w:id="209" w:author="再来While" w:date="2022-02-15T20:34:43Z">
        <w:r>
          <w:rPr>
            <w:rFonts w:hint="eastAsia"/>
            <w:lang w:val="en-US" w:eastAsia="zh-CN"/>
          </w:rPr>
          <w:t>及</w:t>
        </w:r>
      </w:ins>
      <w:ins w:id="210" w:author="再来While" w:date="2022-02-15T20:34:44Z">
        <w:r>
          <w:rPr>
            <w:rFonts w:hint="eastAsia"/>
            <w:lang w:val="en-US" w:eastAsia="zh-CN"/>
          </w:rPr>
          <w:t>4</w:t>
        </w:r>
      </w:ins>
      <w:ins w:id="211" w:author="再来While" w:date="2022-02-15T20:34:45Z">
        <w:r>
          <w:rPr>
            <w:rFonts w:hint="eastAsia"/>
            <w:lang w:val="en-US" w:eastAsia="zh-CN"/>
          </w:rPr>
          <w:t>区</w:t>
        </w:r>
      </w:ins>
      <w:ins w:id="212" w:author="再来While" w:date="2022-02-15T20:34:48Z">
        <w:r>
          <w:rPr>
            <w:rFonts w:hint="eastAsia"/>
            <w:lang w:val="en-US" w:eastAsia="zh-CN"/>
          </w:rPr>
          <w:t>文章</w:t>
        </w:r>
      </w:ins>
      <w:ins w:id="213" w:author="再来While" w:date="2022-02-15T20:34:55Z">
        <w:r>
          <w:rPr>
            <w:rFonts w:hint="eastAsia"/>
            <w:lang w:val="en-US" w:eastAsia="zh-CN"/>
          </w:rPr>
          <w:t>就是指</w:t>
        </w:r>
      </w:ins>
      <w:ins w:id="214" w:author="再来While" w:date="2022-02-15T20:34:58Z">
        <w:r>
          <w:rPr>
            <w:rFonts w:hint="eastAsia"/>
            <w:lang w:val="en-US" w:eastAsia="zh-CN"/>
          </w:rPr>
          <w:t>中科院的</w:t>
        </w:r>
      </w:ins>
      <w:ins w:id="215" w:author="再来While" w:date="2022-02-15T20:35:00Z">
        <w:r>
          <w:rPr>
            <w:rFonts w:hint="eastAsia"/>
            <w:lang w:val="en-US" w:eastAsia="zh-CN"/>
          </w:rPr>
          <w:t>分区。</w:t>
        </w:r>
      </w:ins>
    </w:p>
    <w:p>
      <w:pPr>
        <w:pStyle w:val="5"/>
        <w:bidi w:val="0"/>
        <w:rPr>
          <w:rFonts w:hint="eastAsia"/>
          <w:lang w:val="en-US" w:eastAsia="zh-CN"/>
        </w:rPr>
      </w:pPr>
      <w:r>
        <w:rPr>
          <w:rFonts w:hint="eastAsia"/>
          <w:lang w:val="en-US" w:eastAsia="zh-CN"/>
        </w:rPr>
        <w:t>CCF分区（计算机类）</w:t>
      </w:r>
    </w:p>
    <w:p>
      <w:pPr>
        <w:rPr>
          <w:rFonts w:hint="default"/>
          <w:lang w:val="en-US" w:eastAsia="zh-CN"/>
        </w:rPr>
      </w:pPr>
      <w:r>
        <w:rPr>
          <w:rFonts w:hint="default"/>
          <w:lang w:val="en-US" w:eastAsia="zh-CN"/>
        </w:rPr>
        <w:t>我们常说的“CCF-A类会议”，“CCF推荐列表”，“CCF推荐会议”等，都出自《中国计算机学会推荐国际学术会议和期刊目录》（简称《目录》），这是CCF专注于计算机领域而进行的分区。一般来说，我们所说的顶会都是CCF-A级别会议，但是也有不少例外，比如安全顶会NDSS就是个CCF-B。</w:t>
      </w:r>
    </w:p>
    <w:p>
      <w:pPr>
        <w:rPr>
          <w:rFonts w:hint="default"/>
          <w:lang w:val="en-US" w:eastAsia="zh-CN"/>
        </w:rPr>
      </w:pPr>
      <w:r>
        <w:rPr>
          <w:rFonts w:hint="eastAsia"/>
          <w:lang w:val="en-US" w:eastAsia="zh-CN"/>
        </w:rPr>
        <w:t>CCF</w:t>
      </w:r>
      <w:r>
        <w:rPr>
          <w:rFonts w:hint="default"/>
          <w:lang w:val="en-US" w:eastAsia="zh-CN"/>
        </w:rPr>
        <w:t>网站中给出了《目录》的产生方式，以及下载链接。</w:t>
      </w:r>
    </w:p>
    <w:p>
      <w:pPr>
        <w:rPr>
          <w:ins w:id="216" w:author="再来While" w:date="2022-02-15T20:35:23Z"/>
          <w:rFonts w:hint="default"/>
          <w:lang w:val="en-US" w:eastAsia="zh-CN"/>
        </w:rPr>
      </w:pPr>
      <w:r>
        <w:rPr>
          <w:rFonts w:hint="default"/>
          <w:lang w:val="en-US" w:eastAsia="zh-CN"/>
        </w:rPr>
        <w:t>《目录》根据不同二级学科，按照会议和期刊，各将计算机领域的回所有会议期刊分为了A/B/C三个等级。</w:t>
      </w:r>
    </w:p>
    <w:p>
      <w:pPr>
        <w:rPr>
          <w:rFonts w:hint="default"/>
          <w:lang w:val="en-US" w:eastAsia="zh-CN"/>
        </w:rPr>
      </w:pPr>
      <w:ins w:id="217" w:author="再来While" w:date="2022-02-15T20:35:27Z">
        <w:r>
          <w:rPr>
            <w:rFonts w:hint="eastAsia"/>
            <w:lang w:val="en-US" w:eastAsia="zh-CN"/>
          </w:rPr>
          <w:t>注：</w:t>
        </w:r>
      </w:ins>
      <w:ins w:id="218" w:author="再来While" w:date="2022-02-15T20:35:34Z">
        <w:r>
          <w:rPr>
            <w:rFonts w:hint="eastAsia"/>
            <w:lang w:val="en-US" w:eastAsia="zh-CN"/>
          </w:rPr>
          <w:t>计算机</w:t>
        </w:r>
      </w:ins>
      <w:ins w:id="219" w:author="再来While" w:date="2022-02-15T20:35:35Z">
        <w:r>
          <w:rPr>
            <w:rFonts w:hint="eastAsia"/>
            <w:lang w:val="en-US" w:eastAsia="zh-CN"/>
          </w:rPr>
          <w:t>专业</w:t>
        </w:r>
      </w:ins>
      <w:ins w:id="220" w:author="再来While" w:date="2022-02-15T20:35:36Z">
        <w:r>
          <w:rPr>
            <w:rFonts w:hint="eastAsia"/>
            <w:lang w:val="en-US" w:eastAsia="zh-CN"/>
          </w:rPr>
          <w:t>除了</w:t>
        </w:r>
      </w:ins>
      <w:ins w:id="221" w:author="再来While" w:date="2022-02-15T20:35:41Z">
        <w:r>
          <w:rPr>
            <w:rFonts w:hint="eastAsia"/>
            <w:lang w:val="en-US" w:eastAsia="zh-CN"/>
          </w:rPr>
          <w:t>CCF</w:t>
        </w:r>
      </w:ins>
      <w:ins w:id="222" w:author="再来While" w:date="2022-02-15T20:36:01Z">
        <w:r>
          <w:rPr>
            <w:rFonts w:hint="eastAsia"/>
            <w:lang w:val="en-US" w:eastAsia="zh-CN"/>
          </w:rPr>
          <w:t>分级</w:t>
        </w:r>
      </w:ins>
      <w:ins w:id="223" w:author="再来While" w:date="2022-02-15T20:36:03Z">
        <w:r>
          <w:rPr>
            <w:rFonts w:hint="eastAsia"/>
            <w:lang w:val="en-US" w:eastAsia="zh-CN"/>
          </w:rPr>
          <w:t>外，</w:t>
        </w:r>
      </w:ins>
      <w:ins w:id="224" w:author="再来While" w:date="2022-02-15T20:36:04Z">
        <w:r>
          <w:rPr>
            <w:rFonts w:hint="eastAsia"/>
            <w:lang w:val="en-US" w:eastAsia="zh-CN"/>
          </w:rPr>
          <w:t>还有</w:t>
        </w:r>
      </w:ins>
      <w:ins w:id="225" w:author="再来While" w:date="2022-02-15T20:36:06Z">
        <w:r>
          <w:rPr>
            <w:rFonts w:hint="eastAsia"/>
            <w:lang w:val="en-US" w:eastAsia="zh-CN"/>
          </w:rPr>
          <w:t>Core</w:t>
        </w:r>
      </w:ins>
      <w:ins w:id="226" w:author="再来While" w:date="2022-02-15T20:36:44Z">
        <w:r>
          <w:rPr>
            <w:rFonts w:hint="eastAsia"/>
            <w:lang w:val="en-US" w:eastAsia="zh-CN"/>
          </w:rPr>
          <w:t>（</w:t>
        </w:r>
      </w:ins>
      <w:ins w:id="227" w:author="再来While" w:date="2022-02-15T20:36:46Z">
        <w:r>
          <w:rPr>
            <w:rFonts w:hint="eastAsia"/>
            <w:lang w:val="en-US" w:eastAsia="zh-CN"/>
          </w:rPr>
          <w:t>澳大利亚</w:t>
        </w:r>
      </w:ins>
      <w:ins w:id="228" w:author="再来While" w:date="2022-02-15T20:36:47Z">
        <w:r>
          <w:rPr>
            <w:rFonts w:hint="eastAsia"/>
            <w:lang w:val="en-US" w:eastAsia="zh-CN"/>
          </w:rPr>
          <w:t>）</w:t>
        </w:r>
      </w:ins>
      <w:ins w:id="229" w:author="再来While" w:date="2022-02-15T20:36:48Z">
        <w:r>
          <w:rPr>
            <w:rFonts w:hint="eastAsia"/>
            <w:lang w:val="en-US" w:eastAsia="zh-CN"/>
          </w:rPr>
          <w:t>，</w:t>
        </w:r>
      </w:ins>
      <w:ins w:id="230" w:author="再来While" w:date="2022-02-15T20:36:51Z">
        <w:r>
          <w:rPr>
            <w:rFonts w:hint="eastAsia"/>
            <w:lang w:val="en-US" w:eastAsia="zh-CN"/>
          </w:rPr>
          <w:t>Qualis</w:t>
        </w:r>
      </w:ins>
      <w:ins w:id="231" w:author="再来While" w:date="2022-02-15T20:36:52Z">
        <w:r>
          <w:rPr>
            <w:rFonts w:hint="eastAsia"/>
            <w:lang w:val="en-US" w:eastAsia="zh-CN"/>
          </w:rPr>
          <w:t>（</w:t>
        </w:r>
      </w:ins>
      <w:ins w:id="232" w:author="再来While" w:date="2022-02-15T20:36:56Z">
        <w:r>
          <w:rPr>
            <w:rFonts w:hint="eastAsia"/>
            <w:lang w:val="en-US" w:eastAsia="zh-CN"/>
          </w:rPr>
          <w:t>巴西）</w:t>
        </w:r>
      </w:ins>
      <w:ins w:id="233" w:author="再来While" w:date="2022-02-15T20:36:59Z">
        <w:r>
          <w:rPr>
            <w:rFonts w:hint="eastAsia"/>
            <w:lang w:val="en-US" w:eastAsia="zh-CN"/>
          </w:rPr>
          <w:t>两种</w:t>
        </w:r>
      </w:ins>
      <w:ins w:id="234" w:author="再来While" w:date="2022-02-15T20:37:00Z">
        <w:r>
          <w:rPr>
            <w:rFonts w:hint="eastAsia"/>
            <w:lang w:val="en-US" w:eastAsia="zh-CN"/>
          </w:rPr>
          <w:t>常见</w:t>
        </w:r>
      </w:ins>
      <w:ins w:id="235" w:author="再来While" w:date="2022-02-15T20:37:01Z">
        <w:r>
          <w:rPr>
            <w:rFonts w:hint="eastAsia"/>
            <w:lang w:val="en-US" w:eastAsia="zh-CN"/>
          </w:rPr>
          <w:t>的</w:t>
        </w:r>
      </w:ins>
      <w:ins w:id="236" w:author="再来While" w:date="2022-02-15T20:37:02Z">
        <w:r>
          <w:rPr>
            <w:rFonts w:hint="eastAsia"/>
            <w:lang w:val="en-US" w:eastAsia="zh-CN"/>
          </w:rPr>
          <w:t>分区</w:t>
        </w:r>
      </w:ins>
      <w:ins w:id="237" w:author="再来While" w:date="2022-02-15T20:37:03Z">
        <w:r>
          <w:rPr>
            <w:rFonts w:hint="eastAsia"/>
            <w:lang w:val="en-US" w:eastAsia="zh-CN"/>
          </w:rPr>
          <w:t>。</w:t>
        </w:r>
      </w:ins>
      <w:ins w:id="238" w:author="再来While" w:date="2022-02-15T20:38:05Z">
        <w:r>
          <w:rPr>
            <w:rFonts w:hint="eastAsia"/>
            <w:lang w:val="en-US" w:eastAsia="zh-CN"/>
          </w:rPr>
          <w:t>国内</w:t>
        </w:r>
      </w:ins>
      <w:ins w:id="239" w:author="再来While" w:date="2022-02-15T20:38:06Z">
        <w:r>
          <w:rPr>
            <w:rFonts w:hint="eastAsia"/>
            <w:lang w:val="en-US" w:eastAsia="zh-CN"/>
          </w:rPr>
          <w:t>大部分</w:t>
        </w:r>
      </w:ins>
      <w:ins w:id="240" w:author="再来While" w:date="2022-02-15T20:38:14Z">
        <w:r>
          <w:rPr>
            <w:rFonts w:hint="eastAsia"/>
            <w:lang w:val="en-US" w:eastAsia="zh-CN"/>
          </w:rPr>
          <w:t>学校</w:t>
        </w:r>
      </w:ins>
      <w:ins w:id="241" w:author="再来While" w:date="2022-02-15T20:38:15Z">
        <w:r>
          <w:rPr>
            <w:rFonts w:hint="eastAsia"/>
            <w:lang w:val="en-US" w:eastAsia="zh-CN"/>
          </w:rPr>
          <w:t>和</w:t>
        </w:r>
      </w:ins>
      <w:ins w:id="242" w:author="再来While" w:date="2022-02-15T20:38:16Z">
        <w:r>
          <w:rPr>
            <w:rFonts w:hint="eastAsia"/>
            <w:lang w:val="en-US" w:eastAsia="zh-CN"/>
          </w:rPr>
          <w:t>老师</w:t>
        </w:r>
      </w:ins>
      <w:ins w:id="243" w:author="再来While" w:date="2022-02-15T20:38:17Z">
        <w:r>
          <w:rPr>
            <w:rFonts w:hint="eastAsia"/>
            <w:lang w:val="en-US" w:eastAsia="zh-CN"/>
          </w:rPr>
          <w:t>比较</w:t>
        </w:r>
      </w:ins>
      <w:ins w:id="244" w:author="再来While" w:date="2022-02-15T20:38:18Z">
        <w:r>
          <w:rPr>
            <w:rFonts w:hint="eastAsia"/>
            <w:lang w:val="en-US" w:eastAsia="zh-CN"/>
          </w:rPr>
          <w:t>看重</w:t>
        </w:r>
      </w:ins>
      <w:ins w:id="245" w:author="再来While" w:date="2022-02-15T20:38:19Z">
        <w:r>
          <w:rPr>
            <w:rFonts w:hint="eastAsia"/>
            <w:lang w:val="en-US" w:eastAsia="zh-CN"/>
          </w:rPr>
          <w:t>CCF</w:t>
        </w:r>
      </w:ins>
      <w:ins w:id="246" w:author="再来While" w:date="2022-02-15T20:38:20Z">
        <w:r>
          <w:rPr>
            <w:rFonts w:hint="eastAsia"/>
            <w:lang w:val="en-US" w:eastAsia="zh-CN"/>
          </w:rPr>
          <w:t>分区</w:t>
        </w:r>
      </w:ins>
      <w:ins w:id="247" w:author="再来While" w:date="2022-02-15T20:38:21Z">
        <w:r>
          <w:rPr>
            <w:rFonts w:hint="eastAsia"/>
            <w:lang w:val="en-US" w:eastAsia="zh-CN"/>
          </w:rPr>
          <w:t>。</w:t>
        </w:r>
      </w:ins>
    </w:p>
    <w:p>
      <w:pPr>
        <w:pStyle w:val="3"/>
        <w:numPr>
          <w:ilvl w:val="0"/>
          <w:numId w:val="1"/>
        </w:numPr>
        <w:bidi w:val="0"/>
        <w:ind w:left="0" w:leftChars="0" w:firstLine="420" w:firstLineChars="0"/>
        <w:rPr>
          <w:rFonts w:hint="eastAsia"/>
          <w:lang w:val="en-US" w:eastAsia="zh-CN"/>
        </w:rPr>
      </w:pPr>
      <w:r>
        <w:rPr>
          <w:rFonts w:hint="eastAsia"/>
          <w:lang w:val="en-US" w:eastAsia="zh-CN"/>
        </w:rPr>
        <w:t>工具分享</w:t>
      </w:r>
    </w:p>
    <w:p>
      <w:pPr>
        <w:pStyle w:val="4"/>
        <w:bidi w:val="0"/>
        <w:rPr>
          <w:rFonts w:hint="eastAsia"/>
          <w:lang w:val="en-US" w:eastAsia="zh-CN"/>
        </w:rPr>
      </w:pPr>
      <w:r>
        <w:rPr>
          <w:rFonts w:hint="eastAsia"/>
          <w:lang w:val="en-US" w:eastAsia="zh-CN"/>
        </w:rPr>
        <w:t>LetPub网站</w:t>
      </w:r>
    </w:p>
    <w:p>
      <w:pPr>
        <w:rPr>
          <w:rFonts w:hint="eastAsia"/>
          <w:lang w:val="en-US" w:eastAsia="zh-CN"/>
        </w:rPr>
      </w:pPr>
      <w:r>
        <w:rPr>
          <w:rFonts w:hint="eastAsia"/>
          <w:lang w:val="en-US" w:eastAsia="zh-CN"/>
        </w:rPr>
        <w:t>https://www.letpub.com.cn/</w:t>
      </w:r>
    </w:p>
    <w:p>
      <w:pPr>
        <w:rPr>
          <w:rFonts w:hint="eastAsia"/>
          <w:lang w:val="en-US" w:eastAsia="zh-CN"/>
        </w:rPr>
      </w:pPr>
      <w:r>
        <w:rPr>
          <w:rFonts w:hint="eastAsia"/>
          <w:lang w:val="en-US" w:eastAsia="zh-CN"/>
        </w:rPr>
        <w:t>LetPub网站提供了查询学术期刊的CiteScore，IF等一系列信息的方法，并且提供了一些之前投稿论文作者的投稿经历经验</w:t>
      </w:r>
    </w:p>
    <w:p>
      <w:pPr>
        <w:pStyle w:val="4"/>
        <w:bidi w:val="0"/>
        <w:rPr>
          <w:rFonts w:hint="eastAsia"/>
          <w:lang w:val="en-US" w:eastAsia="zh-CN"/>
        </w:rPr>
      </w:pPr>
      <w:r>
        <w:rPr>
          <w:rFonts w:hint="eastAsia"/>
          <w:lang w:val="en-US" w:eastAsia="zh-CN"/>
        </w:rPr>
        <w:t>Myhuiban网站</w:t>
      </w:r>
    </w:p>
    <w:p>
      <w:pPr>
        <w:rPr>
          <w:rFonts w:hint="eastAsia"/>
          <w:lang w:val="en-US" w:eastAsia="zh-CN"/>
        </w:rPr>
      </w:pPr>
      <w:r>
        <w:rPr>
          <w:rFonts w:hint="eastAsia"/>
          <w:lang w:val="en-US" w:eastAsia="zh-CN"/>
        </w:rPr>
        <w:t>https://www.myhuiban.com/</w:t>
      </w:r>
    </w:p>
    <w:p>
      <w:pPr>
        <w:rPr>
          <w:rFonts w:hint="eastAsia"/>
          <w:lang w:val="en-US" w:eastAsia="zh-CN"/>
        </w:rPr>
      </w:pPr>
      <w:r>
        <w:rPr>
          <w:rFonts w:hint="eastAsia"/>
          <w:lang w:val="en-US" w:eastAsia="zh-CN"/>
        </w:rPr>
        <w:t>myhuiban网站提供了计算机领域的各种学术会议的信息，截稿日期，开会日期，投稿数量，投稿接收率（acceptance rate）。</w:t>
      </w:r>
    </w:p>
    <w:p>
      <w:pPr>
        <w:pStyle w:val="4"/>
        <w:bidi w:val="0"/>
        <w:rPr>
          <w:rFonts w:hint="eastAsia"/>
          <w:lang w:val="en-US" w:eastAsia="zh-CN"/>
        </w:rPr>
      </w:pPr>
      <w:r>
        <w:rPr>
          <w:rFonts w:hint="eastAsia"/>
          <w:lang w:val="en-US" w:eastAsia="zh-CN"/>
        </w:rPr>
        <w:t>IF投与查</w:t>
      </w:r>
    </w:p>
    <w:p>
      <w:pPr>
        <w:rPr>
          <w:rFonts w:hint="eastAsia"/>
          <w:lang w:val="en-US" w:eastAsia="zh-CN"/>
        </w:rPr>
      </w:pPr>
      <w:r>
        <w:rPr>
          <w:rFonts w:hint="eastAsia"/>
          <w:lang w:val="en-US" w:eastAsia="zh-CN"/>
        </w:rPr>
        <w:t>一个微信小程序，提供了各种期刊的影响因子，分区等信息</w:t>
      </w:r>
    </w:p>
    <w:p>
      <w:pPr>
        <w:pStyle w:val="4"/>
        <w:bidi w:val="0"/>
        <w:rPr>
          <w:rFonts w:hint="eastAsia"/>
          <w:lang w:val="en-US" w:eastAsia="zh-CN"/>
        </w:rPr>
      </w:pPr>
      <w:r>
        <w:rPr>
          <w:rFonts w:hint="eastAsia"/>
          <w:lang w:val="en-US" w:eastAsia="zh-CN"/>
        </w:rPr>
        <w:t>中科院分区（小程序）</w:t>
      </w:r>
    </w:p>
    <w:p>
      <w:pPr>
        <w:rPr>
          <w:rFonts w:hint="default"/>
          <w:lang w:val="en-US" w:eastAsia="zh-CN"/>
        </w:rPr>
      </w:pPr>
      <w:r>
        <w:rPr>
          <w:rFonts w:hint="default"/>
          <w:lang w:val="en-US" w:eastAsia="zh-CN"/>
        </w:rPr>
        <w:t>中科院自己出的一个小程序，查询各种期刊的分区</w:t>
      </w:r>
      <w:r>
        <w:rPr>
          <w:rFonts w:hint="eastAsia"/>
          <w:lang w:val="en-US" w:eastAsia="zh-CN"/>
        </w:rPr>
        <w:t>。</w:t>
      </w:r>
    </w:p>
    <w:p>
      <w:pPr>
        <w:pStyle w:val="3"/>
        <w:numPr>
          <w:ilvl w:val="0"/>
          <w:numId w:val="1"/>
        </w:numPr>
        <w:bidi w:val="0"/>
        <w:ind w:left="0" w:leftChars="0" w:firstLine="420" w:firstLineChars="0"/>
        <w:rPr>
          <w:rFonts w:hint="default"/>
          <w:lang w:val="en-US" w:eastAsia="zh-CN"/>
        </w:rPr>
      </w:pPr>
      <w:r>
        <w:rPr>
          <w:rFonts w:hint="eastAsia"/>
          <w:lang w:val="en-US" w:eastAsia="zh-CN"/>
        </w:rPr>
        <w:t>投稿选刊</w:t>
      </w:r>
    </w:p>
    <w:p>
      <w:pPr>
        <w:pStyle w:val="4"/>
        <w:bidi w:val="0"/>
        <w:rPr>
          <w:rFonts w:hint="eastAsia"/>
          <w:lang w:val="en-US" w:eastAsia="zh-CN"/>
        </w:rPr>
      </w:pPr>
      <w:r>
        <w:rPr>
          <w:rFonts w:hint="eastAsia"/>
          <w:lang w:val="en-US" w:eastAsia="zh-CN"/>
        </w:rPr>
        <w:t>期刊论文投稿</w:t>
      </w:r>
    </w:p>
    <w:p>
      <w:pPr>
        <w:pStyle w:val="5"/>
        <w:bidi w:val="0"/>
        <w:rPr>
          <w:rFonts w:hint="eastAsia"/>
          <w:lang w:val="en-US" w:eastAsia="zh-Hans"/>
        </w:rPr>
      </w:pPr>
      <w:r>
        <w:rPr>
          <w:rFonts w:hint="default"/>
          <w:lang w:eastAsia="zh-Hans"/>
        </w:rPr>
        <w:t>（</w:t>
      </w:r>
      <w:r>
        <w:rPr>
          <w:rFonts w:hint="eastAsia"/>
          <w:lang w:val="en-US" w:eastAsia="zh-Hans"/>
        </w:rPr>
        <w:t>一</w:t>
      </w:r>
      <w:r>
        <w:rPr>
          <w:rFonts w:hint="default"/>
          <w:lang w:eastAsia="zh-Hans"/>
        </w:rPr>
        <w:t>）</w:t>
      </w:r>
      <w:r>
        <w:rPr>
          <w:rFonts w:hint="eastAsia"/>
          <w:lang w:val="en-US" w:eastAsia="zh-Hans"/>
        </w:rPr>
        <w:t>选择合适期刊</w:t>
      </w:r>
    </w:p>
    <w:p>
      <w:pPr>
        <w:rPr>
          <w:rFonts w:hint="eastAsia"/>
          <w:lang w:val="en-US" w:eastAsia="zh-Hans"/>
        </w:rPr>
      </w:pPr>
      <w:r>
        <w:rPr>
          <w:rFonts w:hint="eastAsia"/>
          <w:lang w:val="en-US" w:eastAsia="zh-Hans"/>
        </w:rPr>
        <w:t>结合专业知识、年度影响因子表和他人经验来综合选择要投递的期刊，并进入该期刊查询系统查询近年来的文章走向。</w:t>
      </w:r>
    </w:p>
    <w:p>
      <w:pPr>
        <w:rPr>
          <w:rFonts w:hint="eastAsia"/>
          <w:lang w:val="en-US" w:eastAsia="zh-Hans"/>
        </w:rPr>
      </w:pPr>
      <w:r>
        <w:rPr>
          <w:rFonts w:hint="default"/>
          <w:lang w:eastAsia="zh-Hans"/>
        </w:rPr>
        <w:t>1</w:t>
      </w:r>
      <w:r>
        <w:rPr>
          <w:rFonts w:hint="eastAsia"/>
          <w:lang w:val="en-US" w:eastAsia="zh-Hans"/>
        </w:rPr>
        <w:t>.大范围选择</w:t>
      </w:r>
    </w:p>
    <w:p>
      <w:pPr>
        <w:rPr>
          <w:rFonts w:hint="eastAsia"/>
          <w:lang w:val="en-US" w:eastAsia="zh-Hans"/>
        </w:rPr>
      </w:pPr>
      <w:r>
        <w:rPr>
          <w:rFonts w:hint="default"/>
          <w:lang w:eastAsia="zh-Hans"/>
        </w:rPr>
        <w:t>（1）</w:t>
      </w:r>
      <w:r>
        <w:rPr>
          <w:rFonts w:hint="eastAsia"/>
          <w:lang w:val="en-US" w:eastAsia="zh-Hans"/>
        </w:rPr>
        <w:t>询问做同类研究的师兄师姐</w:t>
      </w:r>
    </w:p>
    <w:p>
      <w:pPr>
        <w:rPr>
          <w:rFonts w:hint="eastAsia"/>
          <w:lang w:val="en-US" w:eastAsia="zh-Hans"/>
        </w:rPr>
      </w:pPr>
      <w:r>
        <w:rPr>
          <w:rFonts w:hint="eastAsia"/>
          <w:lang w:val="en-US" w:eastAsia="zh-Hans"/>
        </w:rPr>
        <w:t>师兄师姐如果做过同类的研究并有过投稿和发表论文的经历</w:t>
      </w:r>
      <w:r>
        <w:rPr>
          <w:rFonts w:hint="default"/>
          <w:lang w:eastAsia="zh-Hans"/>
        </w:rPr>
        <w:t>，</w:t>
      </w:r>
      <w:r>
        <w:rPr>
          <w:rFonts w:hint="eastAsia"/>
          <w:lang w:val="en-US" w:eastAsia="zh-Hans"/>
        </w:rPr>
        <w:t>那么通过询问他们就能直接了解到哪些期刊各方面都适合投稿</w:t>
      </w:r>
      <w:r>
        <w:rPr>
          <w:rFonts w:hint="default"/>
          <w:lang w:eastAsia="zh-Hans"/>
        </w:rPr>
        <w:t>，</w:t>
      </w:r>
      <w:r>
        <w:rPr>
          <w:rFonts w:hint="eastAsia"/>
          <w:lang w:val="en-US" w:eastAsia="zh-Hans"/>
        </w:rPr>
        <w:t>比如接受率比较高</w:t>
      </w:r>
      <w:r>
        <w:rPr>
          <w:rFonts w:hint="default"/>
          <w:lang w:eastAsia="zh-Hans"/>
        </w:rPr>
        <w:t>、</w:t>
      </w:r>
      <w:r>
        <w:rPr>
          <w:rFonts w:hint="eastAsia"/>
          <w:lang w:val="en-US" w:eastAsia="zh-Hans"/>
        </w:rPr>
        <w:t>审稿周期短</w:t>
      </w:r>
      <w:r>
        <w:rPr>
          <w:rFonts w:hint="default"/>
          <w:lang w:eastAsia="zh-Hans"/>
        </w:rPr>
        <w:t>、</w:t>
      </w:r>
      <w:r>
        <w:rPr>
          <w:rFonts w:hint="eastAsia"/>
          <w:lang w:val="en-US" w:eastAsia="zh-Hans"/>
        </w:rPr>
        <w:t>见刊速度快等</w:t>
      </w:r>
      <w:r>
        <w:rPr>
          <w:rFonts w:hint="default"/>
          <w:lang w:eastAsia="zh-Hans"/>
        </w:rPr>
        <w:t>，</w:t>
      </w:r>
      <w:r>
        <w:rPr>
          <w:rFonts w:hint="eastAsia"/>
          <w:lang w:val="en-US" w:eastAsia="zh-Hans"/>
        </w:rPr>
        <w:t>能够很大程度上降低试错成本</w:t>
      </w:r>
      <w:r>
        <w:rPr>
          <w:rFonts w:hint="default"/>
          <w:lang w:eastAsia="zh-Hans"/>
        </w:rPr>
        <w:t>。</w:t>
      </w:r>
    </w:p>
    <w:p>
      <w:pPr>
        <w:rPr>
          <w:rFonts w:hint="eastAsia"/>
          <w:lang w:val="en-US" w:eastAsia="zh-Hans"/>
        </w:rPr>
      </w:pPr>
      <w:r>
        <w:rPr>
          <w:rFonts w:hint="default"/>
          <w:lang w:eastAsia="zh-Hans"/>
        </w:rPr>
        <w:t>（2）</w:t>
      </w:r>
      <w:r>
        <w:rPr>
          <w:rFonts w:hint="eastAsia"/>
          <w:lang w:val="en-US" w:eastAsia="zh-Hans"/>
        </w:rPr>
        <w:t>看参考文献所投的杂志</w:t>
      </w:r>
    </w:p>
    <w:p>
      <w:pPr>
        <w:rPr>
          <w:rFonts w:hint="eastAsia"/>
          <w:lang w:val="en-US" w:eastAsia="zh-Hans"/>
        </w:rPr>
      </w:pPr>
      <w:r>
        <w:rPr>
          <w:rFonts w:hint="eastAsia"/>
          <w:lang w:val="en-US" w:eastAsia="zh-Hans"/>
        </w:rPr>
        <w:t>找和自己的论文主题相关度高的参考文献</w:t>
      </w:r>
      <w:r>
        <w:rPr>
          <w:rFonts w:hint="default"/>
          <w:lang w:eastAsia="zh-Hans"/>
        </w:rPr>
        <w:t>，</w:t>
      </w:r>
      <w:r>
        <w:rPr>
          <w:rFonts w:hint="eastAsia"/>
          <w:lang w:eastAsia="zh-CN"/>
        </w:rPr>
        <w:t>看看它们是在什么期刊上发表的，</w:t>
      </w:r>
      <w:r>
        <w:rPr>
          <w:rFonts w:hint="eastAsia"/>
          <w:lang w:val="en-US" w:eastAsia="zh-Hans"/>
        </w:rPr>
        <w:t>可以知道这些期刊是接收自己这个主题的文章的</w:t>
      </w:r>
      <w:r>
        <w:rPr>
          <w:rFonts w:hint="default"/>
          <w:lang w:eastAsia="zh-Hans"/>
        </w:rPr>
        <w:t>。</w:t>
      </w:r>
    </w:p>
    <w:p>
      <w:pPr>
        <w:rPr>
          <w:rFonts w:hint="eastAsia"/>
          <w:lang w:val="en-US" w:eastAsia="zh-Hans"/>
        </w:rPr>
      </w:pPr>
      <w:r>
        <w:rPr>
          <w:rFonts w:hint="default"/>
          <w:lang w:eastAsia="zh-Hans"/>
        </w:rPr>
        <w:t>（3）</w:t>
      </w:r>
      <w:r>
        <w:rPr>
          <w:rFonts w:hint="eastAsia"/>
          <w:lang w:val="en-US" w:eastAsia="zh-Hans"/>
        </w:rPr>
        <w:t>英文网站</w:t>
      </w:r>
      <w:r>
        <w:rPr>
          <w:rFonts w:hint="default"/>
          <w:lang w:eastAsia="zh-Hans"/>
        </w:rPr>
        <w:t>：</w:t>
      </w:r>
      <w:r>
        <w:rPr>
          <w:rFonts w:hint="eastAsia"/>
          <w:lang w:val="en-US" w:eastAsia="zh-Hans"/>
        </w:rPr>
        <w:t>在journal guide，jean</w:t>
      </w:r>
      <w:r>
        <w:rPr>
          <w:rFonts w:hint="default"/>
          <w:lang w:eastAsia="zh-Hans"/>
        </w:rPr>
        <w:t>、</w:t>
      </w:r>
      <w:r>
        <w:rPr>
          <w:rFonts w:hint="eastAsia"/>
          <w:lang w:val="en-US" w:eastAsia="zh-Hans"/>
        </w:rPr>
        <w:t>爱科学网站中输入摘要，网站会自动匹配</w:t>
      </w:r>
    </w:p>
    <w:p>
      <w:pPr>
        <w:ind w:firstLine="600" w:firstLineChars="250"/>
        <w:rPr>
          <w:rFonts w:hint="default"/>
          <w:lang w:eastAsia="zh-Hans"/>
        </w:rPr>
      </w:pPr>
      <w:r>
        <w:rPr>
          <w:rFonts w:hint="eastAsia"/>
          <w:lang w:val="en-US" w:eastAsia="zh-Hans"/>
        </w:rPr>
        <w:t>中文网站</w:t>
      </w:r>
      <w:r>
        <w:rPr>
          <w:rFonts w:hint="default"/>
          <w:lang w:eastAsia="zh-Hans"/>
        </w:rPr>
        <w:t>：</w:t>
      </w:r>
      <w:r>
        <w:rPr>
          <w:rFonts w:hint="eastAsia"/>
          <w:lang w:val="en-US" w:eastAsia="zh-Hans"/>
        </w:rPr>
        <w:t>知网有出版物检索板块</w:t>
      </w:r>
      <w:r>
        <w:rPr>
          <w:rFonts w:hint="default"/>
          <w:lang w:eastAsia="zh-Hans"/>
        </w:rPr>
        <w:t>，</w:t>
      </w:r>
      <w:r>
        <w:rPr>
          <w:rFonts w:hint="eastAsia"/>
          <w:lang w:val="en-US" w:eastAsia="zh-Hans"/>
        </w:rPr>
        <w:t>可直接查找论文相关领域的期刊</w:t>
      </w:r>
      <w:r>
        <w:rPr>
          <w:rFonts w:hint="default"/>
          <w:lang w:eastAsia="zh-Hans"/>
        </w:rPr>
        <w:t>，</w:t>
      </w:r>
      <w:r>
        <w:rPr>
          <w:rFonts w:hint="eastAsia"/>
          <w:lang w:val="en-US" w:eastAsia="zh-Hans"/>
        </w:rPr>
        <w:t>且可通过期刊影响因子</w:t>
      </w:r>
      <w:r>
        <w:rPr>
          <w:rFonts w:hint="default"/>
          <w:lang w:eastAsia="zh-Hans"/>
        </w:rPr>
        <w:t>、</w:t>
      </w:r>
      <w:r>
        <w:rPr>
          <w:rFonts w:hint="eastAsia"/>
          <w:lang w:val="en-US" w:eastAsia="zh-Hans"/>
        </w:rPr>
        <w:t>被引次数进行排序</w:t>
      </w:r>
      <w:r>
        <w:rPr>
          <w:rFonts w:hint="default"/>
          <w:lang w:eastAsia="zh-Hans"/>
        </w:rPr>
        <w:t>。</w:t>
      </w:r>
      <w:r>
        <w:rPr>
          <w:rFonts w:hint="eastAsia"/>
          <w:lang w:val="en-US" w:eastAsia="zh-Hans"/>
        </w:rPr>
        <w:t>其次</w:t>
      </w:r>
      <w:r>
        <w:rPr>
          <w:rFonts w:hint="default"/>
          <w:lang w:eastAsia="zh-Hans"/>
        </w:rPr>
        <w:t>，</w:t>
      </w:r>
      <w:r>
        <w:rPr>
          <w:rFonts w:hint="eastAsia"/>
          <w:lang w:val="en-US" w:eastAsia="zh-Hans"/>
        </w:rPr>
        <w:t>在知网中点击高级检索</w:t>
      </w:r>
      <w:r>
        <w:rPr>
          <w:rFonts w:hint="default"/>
          <w:lang w:eastAsia="zh-Hans"/>
        </w:rPr>
        <w:t>，</w:t>
      </w:r>
      <w:r>
        <w:rPr>
          <w:rFonts w:hint="eastAsia"/>
          <w:lang w:val="en-US" w:eastAsia="zh-Hans"/>
        </w:rPr>
        <w:t>输入主题</w:t>
      </w:r>
      <w:r>
        <w:rPr>
          <w:rFonts w:hint="default"/>
          <w:lang w:eastAsia="zh-Hans"/>
        </w:rPr>
        <w:t>、</w:t>
      </w:r>
      <w:r>
        <w:rPr>
          <w:rFonts w:hint="eastAsia"/>
          <w:lang w:val="en-US" w:eastAsia="zh-Hans"/>
        </w:rPr>
        <w:t>关键词后会有相应的检索结果</w:t>
      </w:r>
      <w:r>
        <w:rPr>
          <w:rFonts w:hint="default"/>
          <w:lang w:eastAsia="zh-Hans"/>
        </w:rPr>
        <w:t>，</w:t>
      </w:r>
      <w:r>
        <w:rPr>
          <w:rFonts w:hint="eastAsia"/>
          <w:lang w:val="en-US" w:eastAsia="zh-Hans"/>
        </w:rPr>
        <w:t>包括论文题目</w:t>
      </w:r>
      <w:r>
        <w:rPr>
          <w:rFonts w:hint="default"/>
          <w:lang w:eastAsia="zh-Hans"/>
        </w:rPr>
        <w:t>、</w:t>
      </w:r>
      <w:r>
        <w:rPr>
          <w:rFonts w:hint="eastAsia"/>
          <w:lang w:val="en-US" w:eastAsia="zh-Hans"/>
        </w:rPr>
        <w:t>作者</w:t>
      </w:r>
      <w:r>
        <w:rPr>
          <w:rFonts w:hint="default"/>
          <w:lang w:eastAsia="zh-Hans"/>
        </w:rPr>
        <w:t>、</w:t>
      </w:r>
      <w:r>
        <w:rPr>
          <w:rFonts w:hint="eastAsia"/>
          <w:lang w:val="en-US" w:eastAsia="zh-Hans"/>
        </w:rPr>
        <w:t>期刊</w:t>
      </w:r>
      <w:r>
        <w:rPr>
          <w:rFonts w:hint="default"/>
          <w:lang w:eastAsia="zh-Hans"/>
        </w:rPr>
        <w:t>、</w:t>
      </w:r>
      <w:r>
        <w:rPr>
          <w:rFonts w:hint="eastAsia"/>
          <w:lang w:val="en-US" w:eastAsia="zh-Hans"/>
        </w:rPr>
        <w:t>发表时间等</w:t>
      </w:r>
      <w:r>
        <w:rPr>
          <w:rFonts w:hint="default"/>
          <w:lang w:eastAsia="zh-Hans"/>
        </w:rPr>
        <w:t>。</w:t>
      </w:r>
      <w:r>
        <w:rPr>
          <w:rFonts w:hint="eastAsia"/>
          <w:lang w:val="en-US" w:eastAsia="zh-Hans"/>
        </w:rPr>
        <w:t>既然检索的是以自己论文的相关主题和关键词进行检索</w:t>
      </w:r>
      <w:r>
        <w:rPr>
          <w:rFonts w:hint="default"/>
          <w:lang w:eastAsia="zh-Hans"/>
        </w:rPr>
        <w:t>，</w:t>
      </w:r>
      <w:r>
        <w:rPr>
          <w:rFonts w:hint="eastAsia"/>
          <w:lang w:val="en-US" w:eastAsia="zh-Hans"/>
        </w:rPr>
        <w:t>那么匹配出来的期刊就可以作为目标期刊</w:t>
      </w:r>
      <w:r>
        <w:rPr>
          <w:rFonts w:hint="default"/>
          <w:lang w:eastAsia="zh-Hans"/>
        </w:rPr>
        <w:t>。</w:t>
      </w:r>
    </w:p>
    <w:p>
      <w:pPr>
        <w:ind w:firstLine="600" w:firstLineChars="250"/>
        <w:rPr>
          <w:rFonts w:hint="eastAsia"/>
          <w:lang w:val="en-US" w:eastAsia="zh-Hans"/>
        </w:rPr>
      </w:pPr>
    </w:p>
    <w:p>
      <w:pPr>
        <w:numPr>
          <w:ilvl w:val="0"/>
          <w:numId w:val="3"/>
        </w:numPr>
        <w:rPr>
          <w:rFonts w:hint="eastAsia"/>
          <w:lang w:val="en-US" w:eastAsia="zh-Hans"/>
        </w:rPr>
      </w:pPr>
      <w:r>
        <w:rPr>
          <w:rFonts w:hint="eastAsia"/>
          <w:lang w:val="en-US" w:eastAsia="zh-Hans"/>
        </w:rPr>
        <w:t>具体选择</w:t>
      </w:r>
    </w:p>
    <w:p>
      <w:pPr>
        <w:numPr>
          <w:ilvl w:val="0"/>
          <w:numId w:val="0"/>
        </w:numPr>
        <w:rPr>
          <w:rFonts w:hint="eastAsia"/>
          <w:lang w:val="en-US" w:eastAsia="zh-Hans"/>
        </w:rPr>
      </w:pPr>
      <w:r>
        <w:rPr>
          <w:rFonts w:hint="eastAsia"/>
          <w:lang w:val="en-US" w:eastAsia="zh-Hans"/>
        </w:rPr>
        <w:t>筛选出几个相对合适的期刊后</w:t>
      </w:r>
      <w:r>
        <w:rPr>
          <w:rFonts w:hint="default"/>
          <w:lang w:eastAsia="zh-Hans"/>
        </w:rPr>
        <w:t>，</w:t>
      </w:r>
      <w:r>
        <w:rPr>
          <w:rFonts w:hint="eastAsia"/>
          <w:lang w:val="en-US" w:eastAsia="zh-Hans"/>
        </w:rPr>
        <w:t>就需要具体评估以下信息后</w:t>
      </w:r>
      <w:r>
        <w:rPr>
          <w:rFonts w:hint="default"/>
          <w:lang w:eastAsia="zh-Hans"/>
        </w:rPr>
        <w:t>，</w:t>
      </w:r>
      <w:r>
        <w:rPr>
          <w:rFonts w:hint="eastAsia"/>
          <w:lang w:val="en-US" w:eastAsia="zh-Hans"/>
        </w:rPr>
        <w:t>根据自身情况选择最终的投稿期刊</w:t>
      </w:r>
      <w:r>
        <w:rPr>
          <w:rFonts w:hint="default"/>
          <w:lang w:eastAsia="zh-Hans"/>
        </w:rPr>
        <w:t>。</w:t>
      </w:r>
    </w:p>
    <w:p>
      <w:pPr>
        <w:rPr>
          <w:rFonts w:hint="eastAsia"/>
          <w:lang w:val="en-US" w:eastAsia="zh-Hans"/>
        </w:rPr>
      </w:pPr>
      <w:r>
        <w:rPr>
          <w:rFonts w:hint="default"/>
          <w:lang w:eastAsia="zh-Hans"/>
        </w:rPr>
        <w:t>（1）</w:t>
      </w:r>
      <w:r>
        <w:rPr>
          <w:rFonts w:hint="eastAsia"/>
          <w:lang w:val="en-US" w:eastAsia="zh-Hans"/>
        </w:rPr>
        <w:t>期刊对自己论文研究领域的内容感兴趣</w:t>
      </w:r>
      <w:r>
        <w:rPr>
          <w:rFonts w:hint="default"/>
          <w:lang w:eastAsia="zh-Hans"/>
        </w:rPr>
        <w:t>、</w:t>
      </w:r>
      <w:r>
        <w:rPr>
          <w:rFonts w:hint="eastAsia"/>
          <w:lang w:val="en-US" w:eastAsia="zh-Hans"/>
        </w:rPr>
        <w:t>是否接收自己这个类型的论文</w:t>
      </w:r>
      <w:r>
        <w:rPr>
          <w:rFonts w:hint="default"/>
          <w:lang w:eastAsia="zh-Hans"/>
        </w:rPr>
        <w:t>：</w:t>
      </w:r>
      <w:r>
        <w:rPr>
          <w:rFonts w:hint="eastAsia"/>
          <w:lang w:val="en-US" w:eastAsia="zh-Hans"/>
        </w:rPr>
        <w:t>可以通过浏览该期刊近几期出版物的目录以及具体投稿要求进行评估</w:t>
      </w:r>
      <w:r>
        <w:rPr>
          <w:rFonts w:hint="default"/>
          <w:lang w:eastAsia="zh-Hans"/>
        </w:rPr>
        <w:t>。</w:t>
      </w:r>
    </w:p>
    <w:p>
      <w:pPr>
        <w:rPr>
          <w:rFonts w:hint="eastAsia"/>
          <w:lang w:val="en-US" w:eastAsia="zh-Hans"/>
        </w:rPr>
      </w:pPr>
      <w:r>
        <w:rPr>
          <w:rFonts w:hint="default"/>
          <w:lang w:eastAsia="zh-Hans"/>
        </w:rPr>
        <w:t>（2）</w:t>
      </w:r>
      <w:r>
        <w:rPr>
          <w:rFonts w:hint="eastAsia"/>
          <w:lang w:val="en-US" w:eastAsia="zh-Hans"/>
        </w:rPr>
        <w:t>期刊级别</w:t>
      </w:r>
      <w:r>
        <w:rPr>
          <w:rFonts w:hint="default"/>
          <w:lang w:eastAsia="zh-Hans"/>
        </w:rPr>
        <w:t>：</w:t>
      </w:r>
      <w:r>
        <w:rPr>
          <w:rFonts w:hint="eastAsia"/>
          <w:lang w:val="en-US" w:eastAsia="zh-Hans"/>
        </w:rPr>
        <w:t>是否为核心期刊</w:t>
      </w:r>
      <w:r>
        <w:rPr>
          <w:rFonts w:hint="default"/>
          <w:lang w:eastAsia="zh-Hans"/>
        </w:rPr>
        <w:t>、</w:t>
      </w:r>
      <w:r>
        <w:rPr>
          <w:rFonts w:hint="eastAsia"/>
          <w:lang w:val="en-US" w:eastAsia="zh-Hans"/>
        </w:rPr>
        <w:t>期刊影响因子和分区</w:t>
      </w:r>
      <w:r>
        <w:rPr>
          <w:rFonts w:hint="default"/>
          <w:lang w:eastAsia="zh-Hans"/>
        </w:rPr>
        <w:t>。</w:t>
      </w:r>
      <w:r>
        <w:rPr>
          <w:rFonts w:hint="eastAsia"/>
          <w:lang w:val="en-US" w:eastAsia="zh-Hans"/>
        </w:rPr>
        <w:t>可以通过阅读相应期刊的文献需评估自己的内容是否够好</w:t>
      </w:r>
      <w:r>
        <w:rPr>
          <w:rFonts w:hint="default"/>
          <w:lang w:eastAsia="zh-Hans"/>
        </w:rPr>
        <w:t>，</w:t>
      </w:r>
      <w:r>
        <w:rPr>
          <w:rFonts w:hint="eastAsia"/>
          <w:lang w:val="en-US" w:eastAsia="zh-Hans"/>
        </w:rPr>
        <w:t>是否要尝试投稿</w:t>
      </w:r>
      <w:r>
        <w:rPr>
          <w:rFonts w:hint="default"/>
          <w:lang w:eastAsia="zh-Hans"/>
        </w:rPr>
        <w:t>。</w:t>
      </w:r>
      <w:r>
        <w:rPr>
          <w:rFonts w:hint="eastAsia"/>
          <w:lang w:val="en-US" w:eastAsia="zh-Hans"/>
        </w:rPr>
        <w:t>需要注意的是一篇论文一次只能投一个期刊</w:t>
      </w:r>
      <w:r>
        <w:rPr>
          <w:rFonts w:hint="default"/>
          <w:lang w:eastAsia="zh-Hans"/>
        </w:rPr>
        <w:t>，</w:t>
      </w:r>
      <w:r>
        <w:rPr>
          <w:rFonts w:hint="eastAsia"/>
          <w:lang w:val="en-US" w:eastAsia="zh-Hans"/>
        </w:rPr>
        <w:t>而每次投稿都要花费大量的审稿时间</w:t>
      </w:r>
      <w:r>
        <w:rPr>
          <w:rFonts w:hint="default"/>
          <w:lang w:eastAsia="zh-Hans"/>
        </w:rPr>
        <w:t>，</w:t>
      </w:r>
      <w:r>
        <w:rPr>
          <w:rFonts w:hint="eastAsia"/>
          <w:lang w:val="en-US" w:eastAsia="zh-Hans"/>
        </w:rPr>
        <w:t>因此需准确评估自己的论文水平再进行投稿</w:t>
      </w:r>
      <w:r>
        <w:rPr>
          <w:rFonts w:hint="default"/>
          <w:lang w:eastAsia="zh-Hans"/>
        </w:rPr>
        <w:t>，</w:t>
      </w:r>
      <w:r>
        <w:rPr>
          <w:rFonts w:hint="eastAsia"/>
          <w:lang w:val="en-US" w:eastAsia="zh-Hans"/>
        </w:rPr>
        <w:t>以防浪费不必要的时间</w:t>
      </w:r>
      <w:r>
        <w:rPr>
          <w:rFonts w:hint="default"/>
          <w:lang w:eastAsia="zh-Hans"/>
        </w:rPr>
        <w:t>。</w:t>
      </w:r>
    </w:p>
    <w:p>
      <w:pPr>
        <w:rPr>
          <w:rFonts w:hint="default"/>
          <w:lang w:eastAsia="zh-Hans"/>
        </w:rPr>
      </w:pPr>
      <w:r>
        <w:rPr>
          <w:rFonts w:hint="default"/>
          <w:lang w:eastAsia="zh-Hans"/>
        </w:rPr>
        <w:t>（3）</w:t>
      </w:r>
      <w:r>
        <w:rPr>
          <w:rFonts w:hint="eastAsia"/>
          <w:lang w:val="en-US" w:eastAsia="zh-Hans"/>
        </w:rPr>
        <w:t>出版周期</w:t>
      </w:r>
      <w:r>
        <w:rPr>
          <w:rFonts w:hint="default"/>
          <w:lang w:eastAsia="zh-Hans"/>
        </w:rPr>
        <w:t>：</w:t>
      </w:r>
      <w:r>
        <w:rPr>
          <w:rFonts w:hint="eastAsia"/>
          <w:lang w:val="en-US" w:eastAsia="zh-Hans"/>
        </w:rPr>
        <w:t>出版周期越短的期刊</w:t>
      </w:r>
      <w:r>
        <w:rPr>
          <w:rFonts w:hint="default"/>
          <w:lang w:eastAsia="zh-Hans"/>
        </w:rPr>
        <w:t>，</w:t>
      </w:r>
      <w:r>
        <w:rPr>
          <w:rFonts w:hint="eastAsia"/>
          <w:lang w:val="en-US" w:eastAsia="zh-Hans"/>
        </w:rPr>
        <w:t>自己的论文见刊速度也就更快</w:t>
      </w:r>
      <w:r>
        <w:rPr>
          <w:rFonts w:hint="default"/>
          <w:lang w:eastAsia="zh-Hans"/>
        </w:rPr>
        <w:t>，</w:t>
      </w:r>
      <w:r>
        <w:rPr>
          <w:rFonts w:hint="eastAsia"/>
          <w:lang w:val="en-US" w:eastAsia="zh-Hans"/>
        </w:rPr>
        <w:t>根据自身需求选择见刊时间合适的期刊</w:t>
      </w:r>
      <w:r>
        <w:rPr>
          <w:rFonts w:hint="default"/>
          <w:lang w:eastAsia="zh-Hans"/>
        </w:rPr>
        <w:t>。</w:t>
      </w:r>
    </w:p>
    <w:p>
      <w:pPr>
        <w:rPr>
          <w:rFonts w:hint="eastAsia"/>
          <w:lang w:val="en-US" w:eastAsia="zh-Hans"/>
        </w:rPr>
      </w:pPr>
      <w:r>
        <w:rPr>
          <w:rFonts w:hint="default"/>
          <w:lang w:eastAsia="zh-Hans"/>
        </w:rPr>
        <w:t>（4）</w:t>
      </w:r>
      <w:r>
        <w:rPr>
          <w:rFonts w:hint="eastAsia"/>
          <w:lang w:val="en-US" w:eastAsia="zh-Hans"/>
        </w:rPr>
        <w:t>审稿时间</w:t>
      </w:r>
      <w:r>
        <w:rPr>
          <w:rFonts w:hint="default"/>
          <w:lang w:eastAsia="zh-Hans"/>
        </w:rPr>
        <w:t>、</w:t>
      </w:r>
      <w:r>
        <w:rPr>
          <w:rFonts w:hint="eastAsia"/>
          <w:lang w:val="en-US" w:eastAsia="zh-Hans"/>
        </w:rPr>
        <w:t>版面费</w:t>
      </w:r>
      <w:r>
        <w:rPr>
          <w:rFonts w:hint="default"/>
          <w:lang w:eastAsia="zh-Hans"/>
        </w:rPr>
        <w:t>、</w:t>
      </w:r>
      <w:r>
        <w:rPr>
          <w:rFonts w:hint="eastAsia"/>
          <w:lang w:val="en-US" w:eastAsia="zh-Hans"/>
        </w:rPr>
        <w:t>是否接受学生自己投稿而没有老师作为通讯作者</w:t>
      </w:r>
      <w:r>
        <w:rPr>
          <w:rFonts w:hint="default"/>
          <w:lang w:eastAsia="zh-Hans"/>
        </w:rPr>
        <w:t>、</w:t>
      </w:r>
      <w:r>
        <w:rPr>
          <w:rFonts w:hint="eastAsia"/>
          <w:lang w:val="en-US" w:eastAsia="zh-Hans"/>
        </w:rPr>
        <w:t>是否需要有课题支撑</w:t>
      </w:r>
      <w:r>
        <w:rPr>
          <w:rFonts w:hint="default"/>
          <w:lang w:eastAsia="zh-Hans"/>
        </w:rPr>
        <w:t>：</w:t>
      </w:r>
      <w:r>
        <w:rPr>
          <w:rFonts w:hint="eastAsia"/>
          <w:lang w:val="en-US" w:eastAsia="zh-Hans"/>
        </w:rPr>
        <w:t>英文期刊的官网一般会有详细的介绍</w:t>
      </w:r>
      <w:r>
        <w:rPr>
          <w:rFonts w:hint="default"/>
          <w:lang w:eastAsia="zh-Hans"/>
        </w:rPr>
        <w:t>，</w:t>
      </w:r>
      <w:r>
        <w:rPr>
          <w:rFonts w:hint="eastAsia"/>
          <w:lang w:val="en-US" w:eastAsia="zh-Hans"/>
        </w:rPr>
        <w:t>中文期刊的相关信息可以在万维书刊网进行检索</w:t>
      </w:r>
      <w:r>
        <w:rPr>
          <w:rFonts w:hint="default"/>
          <w:lang w:eastAsia="zh-Hans"/>
        </w:rPr>
        <w:t>。</w:t>
      </w:r>
    </w:p>
    <w:p>
      <w:pPr>
        <w:rPr>
          <w:rFonts w:hint="eastAsia"/>
          <w:lang w:val="en-US" w:eastAsia="zh-Hans"/>
        </w:rPr>
      </w:pPr>
    </w:p>
    <w:p>
      <w:pPr>
        <w:pStyle w:val="5"/>
        <w:numPr>
          <w:ilvl w:val="0"/>
          <w:numId w:val="4"/>
        </w:numPr>
        <w:bidi w:val="0"/>
        <w:rPr>
          <w:rFonts w:hint="eastAsia"/>
          <w:lang w:eastAsia="zh-Hans"/>
        </w:rPr>
      </w:pPr>
      <w:r>
        <w:rPr>
          <w:rFonts w:hint="eastAsia"/>
          <w:lang w:val="en-US" w:eastAsia="zh-Hans"/>
        </w:rPr>
        <w:t>下载投稿要求</w:t>
      </w:r>
    </w:p>
    <w:p>
      <w:pPr>
        <w:numPr>
          <w:ilvl w:val="0"/>
          <w:numId w:val="0"/>
        </w:numPr>
        <w:rPr>
          <w:rFonts w:hint="eastAsia"/>
          <w:lang w:eastAsia="zh-Hans"/>
        </w:rPr>
      </w:pPr>
      <w:r>
        <w:rPr>
          <w:rFonts w:hint="eastAsia"/>
          <w:lang w:val="en-US" w:eastAsia="zh-Hans"/>
        </w:rPr>
        <w:t>每个杂志官网里论文投稿一栏都会有投稿要求下载界面</w:t>
      </w:r>
      <w:r>
        <w:rPr>
          <w:rFonts w:hint="default"/>
          <w:lang w:eastAsia="zh-Hans"/>
        </w:rPr>
        <w:t>，</w:t>
      </w:r>
      <w:r>
        <w:rPr>
          <w:rFonts w:hint="eastAsia"/>
          <w:lang w:val="en-US" w:eastAsia="zh-Hans"/>
        </w:rPr>
        <w:t>需根据不同杂志的要求修改好论文内容</w:t>
      </w:r>
      <w:r>
        <w:rPr>
          <w:rFonts w:hint="default"/>
          <w:lang w:eastAsia="zh-Hans"/>
        </w:rPr>
        <w:t>、</w:t>
      </w:r>
      <w:r>
        <w:rPr>
          <w:rFonts w:hint="eastAsia"/>
          <w:lang w:val="en-US" w:eastAsia="zh-Hans"/>
        </w:rPr>
        <w:t>准备好各类附件</w:t>
      </w:r>
      <w:r>
        <w:rPr>
          <w:rFonts w:hint="default"/>
          <w:lang w:eastAsia="zh-Hans"/>
        </w:rPr>
        <w:t>。</w:t>
      </w:r>
    </w:p>
    <w:p>
      <w:pPr>
        <w:rPr>
          <w:rFonts w:hint="eastAsia"/>
          <w:b/>
          <w:bCs/>
          <w:lang w:val="en-US" w:eastAsia="zh-Hans"/>
        </w:rPr>
      </w:pPr>
    </w:p>
    <w:p>
      <w:pPr>
        <w:pStyle w:val="5"/>
        <w:numPr>
          <w:ilvl w:val="0"/>
          <w:numId w:val="4"/>
        </w:numPr>
        <w:bidi w:val="0"/>
        <w:rPr>
          <w:rFonts w:hint="eastAsia"/>
          <w:lang w:val="en-US" w:eastAsia="zh-Hans"/>
        </w:rPr>
      </w:pPr>
      <w:r>
        <w:rPr>
          <w:rFonts w:hint="eastAsia"/>
          <w:lang w:val="en-US" w:eastAsia="zh-Hans"/>
        </w:rPr>
        <w:t>稿件及其相关材料准备</w:t>
      </w:r>
    </w:p>
    <w:p>
      <w:pPr>
        <w:numPr>
          <w:ilvl w:val="0"/>
          <w:numId w:val="0"/>
        </w:numPr>
        <w:rPr>
          <w:rFonts w:hint="eastAsia"/>
          <w:lang w:val="en-US" w:eastAsia="zh-Hans"/>
        </w:rPr>
      </w:pPr>
      <w:r>
        <w:rPr>
          <w:rFonts w:hint="eastAsia"/>
          <w:lang w:val="en-US" w:eastAsia="zh-Hans"/>
        </w:rPr>
        <w:t>论文投稿一般需准备Manuscript.doc、Tables.doc、Figures.tiff</w:t>
      </w:r>
      <w:r>
        <w:rPr>
          <w:rFonts w:hint="default"/>
          <w:lang w:eastAsia="zh-Hans"/>
        </w:rPr>
        <w:t>/</w:t>
      </w:r>
      <w:r>
        <w:rPr>
          <w:rFonts w:hint="eastAsia"/>
          <w:lang w:val="en-US" w:eastAsia="zh-Hans"/>
        </w:rPr>
        <w:t>jpg、 Cover letter，有时还有Title page、Copyright agreement、Conflicts of interest等。</w:t>
      </w:r>
    </w:p>
    <w:p>
      <w:pPr>
        <w:rPr>
          <w:rFonts w:hint="eastAsia"/>
          <w:lang w:val="en-US" w:eastAsia="zh-Hans"/>
        </w:rPr>
      </w:pPr>
    </w:p>
    <w:p>
      <w:pPr>
        <w:pStyle w:val="5"/>
        <w:numPr>
          <w:ilvl w:val="0"/>
          <w:numId w:val="4"/>
        </w:numPr>
        <w:bidi w:val="0"/>
        <w:rPr>
          <w:rFonts w:hint="eastAsia"/>
          <w:lang w:val="en-US" w:eastAsia="zh-Hans"/>
        </w:rPr>
      </w:pPr>
      <w:r>
        <w:rPr>
          <w:rFonts w:hint="eastAsia"/>
          <w:lang w:val="en-US" w:eastAsia="zh-Hans"/>
        </w:rPr>
        <w:t>网上投稿</w:t>
      </w:r>
    </w:p>
    <w:p>
      <w:pPr>
        <w:rPr>
          <w:rFonts w:hint="eastAsia"/>
          <w:lang w:val="en-US" w:eastAsia="zh-Hans"/>
        </w:rPr>
      </w:pPr>
      <w:r>
        <w:rPr>
          <w:rFonts w:hint="eastAsia"/>
          <w:lang w:val="en-US" w:eastAsia="zh-Hans"/>
        </w:rPr>
        <w:t>投稿包括以下所述流程</w:t>
      </w:r>
      <w:r>
        <w:rPr>
          <w:rFonts w:hint="default"/>
          <w:lang w:eastAsia="zh-Hans"/>
        </w:rPr>
        <w:t>，</w:t>
      </w:r>
      <w:r>
        <w:rPr>
          <w:rFonts w:hint="eastAsia"/>
          <w:lang w:val="en-US" w:eastAsia="zh-Hans"/>
        </w:rPr>
        <w:t>需不定期到官网关注稿件状态</w:t>
      </w:r>
      <w:r>
        <w:rPr>
          <w:rFonts w:hint="default"/>
          <w:lang w:eastAsia="zh-Hans"/>
        </w:rPr>
        <w:t>：</w:t>
      </w:r>
      <w:r>
        <w:rPr>
          <w:rFonts w:hint="eastAsia"/>
          <w:lang w:val="en-US" w:eastAsia="zh-Hans"/>
        </w:rPr>
        <w:t>Submit New Manuscript、Submissions Sent Back to Author、</w:t>
      </w:r>
      <w:r>
        <w:rPr>
          <w:rFonts w:hint="default"/>
          <w:lang w:eastAsia="zh-Hans"/>
        </w:rPr>
        <w:t>With editor</w:t>
      </w:r>
      <w:r>
        <w:rPr>
          <w:rFonts w:hint="eastAsia"/>
          <w:lang w:val="en-US" w:eastAsia="zh-Hans"/>
        </w:rPr>
        <w:t>、Submissions Being Processed、Submissions Needing Revision、Rvisions Sent Back to Author、Icomplete Submissions Being Revised、Risions Waiting for Author s Approval、Revisions Being Processed、Declined Revisions。</w:t>
      </w:r>
    </w:p>
    <w:p>
      <w:pPr>
        <w:numPr>
          <w:ilvl w:val="0"/>
          <w:numId w:val="0"/>
        </w:numPr>
        <w:rPr>
          <w:rFonts w:hint="eastAsia"/>
          <w:lang w:val="en-US" w:eastAsia="zh-Hans"/>
        </w:rPr>
      </w:pPr>
    </w:p>
    <w:p>
      <w:pPr>
        <w:numPr>
          <w:ilvl w:val="0"/>
          <w:numId w:val="5"/>
        </w:numPr>
        <w:rPr>
          <w:rFonts w:hint="default"/>
          <w:lang w:eastAsia="zh-Hans"/>
        </w:rPr>
      </w:pPr>
      <w:r>
        <w:rPr>
          <w:rFonts w:hint="eastAsia"/>
          <w:lang w:val="en-US" w:eastAsia="zh-Hans"/>
        </w:rPr>
        <w:t>上传稿件Submit New Manuscript</w:t>
      </w:r>
      <w:r>
        <w:rPr>
          <w:rFonts w:hint="default"/>
          <w:lang w:eastAsia="zh-Hans"/>
        </w:rPr>
        <w:t>：</w:t>
      </w:r>
      <w:r>
        <w:rPr>
          <w:rFonts w:hint="eastAsia"/>
          <w:lang w:val="en-US" w:eastAsia="zh-Hans"/>
        </w:rPr>
        <w:t>到投稿杂志的官网首页，打开作者投稿一栏</w:t>
      </w:r>
      <w:r>
        <w:rPr>
          <w:rFonts w:hint="default"/>
          <w:lang w:eastAsia="zh-Hans"/>
        </w:rPr>
        <w:t>，</w:t>
      </w:r>
      <w:r>
        <w:rPr>
          <w:rFonts w:hint="eastAsia"/>
          <w:lang w:val="en-US" w:eastAsia="zh-Hans"/>
        </w:rPr>
        <w:t>注册账号并登陆</w:t>
      </w:r>
      <w:r>
        <w:rPr>
          <w:rFonts w:hint="default"/>
          <w:lang w:eastAsia="zh-Hans"/>
        </w:rPr>
        <w:t>，</w:t>
      </w:r>
      <w:r>
        <w:rPr>
          <w:rFonts w:hint="eastAsia"/>
          <w:lang w:val="en-US" w:eastAsia="zh-Hans"/>
        </w:rPr>
        <w:t>并按照网站提示完成投稿</w:t>
      </w:r>
      <w:r>
        <w:rPr>
          <w:rFonts w:hint="default"/>
          <w:lang w:eastAsia="zh-Hans"/>
        </w:rPr>
        <w:t>，</w:t>
      </w:r>
      <w:r>
        <w:rPr>
          <w:rFonts w:hint="eastAsia"/>
          <w:lang w:val="en-US" w:eastAsia="zh-Hans"/>
        </w:rPr>
        <w:t>通常投稿流程包括：先选择文稿类型，然后填写标题，摘要，关键词，作者信息，文章细节信息等</w:t>
      </w:r>
      <w:r>
        <w:rPr>
          <w:rFonts w:hint="default"/>
          <w:lang w:eastAsia="zh-Hans"/>
        </w:rPr>
        <w:t>，</w:t>
      </w:r>
      <w:r>
        <w:rPr>
          <w:rFonts w:hint="eastAsia"/>
          <w:lang w:val="en-US" w:eastAsia="zh-Hans"/>
        </w:rPr>
        <w:t>再提交投稿相关材料，最后下载pdf，查看无误后，即可到投稿主页点击同意投稿。</w:t>
      </w:r>
      <w:r>
        <w:rPr>
          <w:rFonts w:hint="default"/>
          <w:lang w:eastAsia="zh-Hans"/>
        </w:rPr>
        <w:t>（</w:t>
      </w:r>
      <w:r>
        <w:rPr>
          <w:rFonts w:hint="eastAsia"/>
          <w:lang w:val="en-US" w:eastAsia="zh-Hans"/>
        </w:rPr>
        <w:t>注意</w:t>
      </w:r>
      <w:r>
        <w:rPr>
          <w:rFonts w:hint="default"/>
          <w:lang w:eastAsia="zh-Hans"/>
        </w:rPr>
        <w:t>：绝大多数投稿完成后需要最终确认（approve submission），所生成的PDF全文是否满意、合格，也是作者投稿完成前最后一次检查的机会。</w:t>
      </w:r>
      <w:r>
        <w:rPr>
          <w:rFonts w:hint="eastAsia"/>
          <w:lang w:val="en-US" w:eastAsia="zh-Hans"/>
        </w:rPr>
        <w:t>如果忽略了这一步则论文可能是还未提交的状态</w:t>
      </w:r>
      <w:r>
        <w:rPr>
          <w:rFonts w:hint="default"/>
          <w:lang w:eastAsia="zh-Hans"/>
        </w:rPr>
        <w:t>，</w:t>
      </w:r>
      <w:r>
        <w:rPr>
          <w:rFonts w:hint="eastAsia"/>
          <w:lang w:val="en-US" w:eastAsia="zh-Hans"/>
        </w:rPr>
        <w:t>而被误认为已投稿成功</w:t>
      </w:r>
      <w:r>
        <w:rPr>
          <w:rFonts w:hint="default"/>
          <w:lang w:eastAsia="zh-Hans"/>
        </w:rPr>
        <w:t>。）</w:t>
      </w:r>
    </w:p>
    <w:p>
      <w:pPr>
        <w:numPr>
          <w:ilvl w:val="0"/>
          <w:numId w:val="0"/>
        </w:numPr>
        <w:rPr>
          <w:rFonts w:hint="eastAsia"/>
          <w:lang w:eastAsia="zh-Hans"/>
        </w:rPr>
      </w:pPr>
    </w:p>
    <w:p>
      <w:pPr>
        <w:numPr>
          <w:ilvl w:val="0"/>
          <w:numId w:val="6"/>
        </w:numPr>
        <w:rPr>
          <w:rFonts w:hint="eastAsia"/>
          <w:lang w:val="en-US" w:eastAsia="zh-Hans"/>
        </w:rPr>
      </w:pPr>
      <w:r>
        <w:rPr>
          <w:rFonts w:hint="eastAsia"/>
          <w:lang w:val="en-US" w:eastAsia="zh-Hans"/>
        </w:rPr>
        <w:t>作者接到审稿通知Submissions Sent Back to Author</w:t>
      </w:r>
    </w:p>
    <w:p>
      <w:pPr>
        <w:numPr>
          <w:ilvl w:val="0"/>
          <w:numId w:val="0"/>
        </w:numPr>
        <w:rPr>
          <w:rFonts w:hint="eastAsia"/>
          <w:lang w:eastAsia="zh-Hans"/>
        </w:rPr>
      </w:pPr>
      <w:r>
        <w:rPr>
          <w:rFonts w:hint="eastAsia"/>
          <w:lang w:eastAsia="zh-Hans"/>
        </w:rPr>
        <w:t>文章送达，证明投稿成功。</w:t>
      </w:r>
    </w:p>
    <w:p>
      <w:pPr>
        <w:numPr>
          <w:ilvl w:val="0"/>
          <w:numId w:val="0"/>
        </w:numPr>
        <w:rPr>
          <w:rFonts w:hint="eastAsia"/>
          <w:lang w:eastAsia="zh-Hans"/>
        </w:rPr>
      </w:pPr>
    </w:p>
    <w:p>
      <w:pPr>
        <w:numPr>
          <w:ilvl w:val="0"/>
          <w:numId w:val="6"/>
        </w:numPr>
        <w:rPr>
          <w:rFonts w:hint="default"/>
          <w:lang w:eastAsia="zh-Hans"/>
        </w:rPr>
      </w:pPr>
      <w:r>
        <w:rPr>
          <w:rFonts w:hint="eastAsia"/>
          <w:lang w:val="en-US" w:eastAsia="zh-Hans"/>
        </w:rPr>
        <w:t>等待责编处理</w:t>
      </w:r>
      <w:r>
        <w:rPr>
          <w:rFonts w:hint="default"/>
          <w:lang w:eastAsia="zh-Hans"/>
        </w:rPr>
        <w:t>With editor（</w:t>
      </w:r>
      <w:r>
        <w:rPr>
          <w:rFonts w:hint="eastAsia"/>
          <w:lang w:val="en-US" w:eastAsia="zh-Hans"/>
        </w:rPr>
        <w:t>英文期刊可能会有下列不同的状态</w:t>
      </w:r>
      <w:r>
        <w:rPr>
          <w:rFonts w:hint="default"/>
          <w:lang w:eastAsia="zh-Hans"/>
        </w:rPr>
        <w:t>）</w:t>
      </w:r>
    </w:p>
    <w:p>
      <w:pPr>
        <w:numPr>
          <w:ilvl w:val="0"/>
          <w:numId w:val="0"/>
        </w:numPr>
        <w:rPr>
          <w:rFonts w:hint="eastAsia"/>
          <w:lang w:val="en-US" w:eastAsia="zh-Hans"/>
        </w:rPr>
      </w:pPr>
      <w:r>
        <w:rPr>
          <w:rFonts w:hint="eastAsia"/>
          <w:lang w:val="en-US" w:eastAsia="zh-Hans"/>
        </w:rPr>
        <w:t>若投稿时未要求选择编辑，则先到主编处，主编会分派给副主编或者其他编辑。这当中会出现另外几个状态：</w:t>
      </w:r>
    </w:p>
    <w:p>
      <w:pPr>
        <w:numPr>
          <w:ilvl w:val="0"/>
          <w:numId w:val="0"/>
        </w:numPr>
        <w:rPr>
          <w:rFonts w:hint="eastAsia"/>
          <w:lang w:val="en-US" w:eastAsia="zh-Hans"/>
        </w:rPr>
      </w:pPr>
      <w:r>
        <w:rPr>
          <w:rFonts w:hint="default"/>
          <w:lang w:eastAsia="zh-Hans"/>
        </w:rPr>
        <w:t>【</w:t>
      </w:r>
      <w:r>
        <w:rPr>
          <w:rFonts w:hint="eastAsia"/>
          <w:lang w:val="en-US" w:eastAsia="zh-Hans"/>
        </w:rPr>
        <w:t>Awaiting Editor Assignment</w:t>
      </w:r>
      <w:r>
        <w:rPr>
          <w:rFonts w:hint="default"/>
          <w:lang w:eastAsia="zh-Hans"/>
        </w:rPr>
        <w:t>】：</w:t>
      </w:r>
      <w:r>
        <w:rPr>
          <w:rFonts w:hint="eastAsia"/>
          <w:lang w:val="en-US" w:eastAsia="zh-Hans"/>
        </w:rPr>
        <w:t>文章已经被分给一个编辑处理了</w:t>
      </w:r>
    </w:p>
    <w:p>
      <w:pPr>
        <w:numPr>
          <w:ilvl w:val="0"/>
          <w:numId w:val="0"/>
        </w:numPr>
        <w:rPr>
          <w:rFonts w:hint="default"/>
          <w:lang w:eastAsia="zh-Hans"/>
        </w:rPr>
      </w:pPr>
      <w:r>
        <w:rPr>
          <w:rFonts w:hint="default"/>
          <w:lang w:eastAsia="zh-Hans"/>
        </w:rPr>
        <w:t>【Decision Letter Being Prepared】：编辑没找审稿人就自己决定了，</w:t>
      </w:r>
      <w:r>
        <w:rPr>
          <w:rFonts w:hint="eastAsia"/>
          <w:lang w:val="en-US" w:eastAsia="zh-Hans"/>
        </w:rPr>
        <w:t>可能是引文内容太差或者与期刊内容不符</w:t>
      </w:r>
      <w:r>
        <w:rPr>
          <w:rFonts w:hint="default"/>
          <w:lang w:eastAsia="zh-Hans"/>
        </w:rPr>
        <w:t>，一般情况下</w:t>
      </w:r>
      <w:r>
        <w:rPr>
          <w:rFonts w:hint="eastAsia"/>
          <w:lang w:val="en-US" w:eastAsia="zh-Hans"/>
        </w:rPr>
        <w:t>会被拒稿</w:t>
      </w:r>
      <w:r>
        <w:rPr>
          <w:rFonts w:hint="default"/>
          <w:lang w:eastAsia="zh-Hans"/>
        </w:rPr>
        <w:t>。</w:t>
      </w:r>
    </w:p>
    <w:p>
      <w:pPr>
        <w:numPr>
          <w:ilvl w:val="0"/>
          <w:numId w:val="0"/>
        </w:numPr>
        <w:rPr>
          <w:rFonts w:hint="eastAsia"/>
          <w:lang w:eastAsia="zh-Hans"/>
        </w:rPr>
      </w:pPr>
      <w:r>
        <w:rPr>
          <w:rFonts w:hint="default"/>
          <w:lang w:eastAsia="zh-Hans"/>
        </w:rPr>
        <w:t>【Reviewer(s) invited】找到审稿人了，就开始审稿。</w:t>
      </w:r>
    </w:p>
    <w:p>
      <w:pPr>
        <w:numPr>
          <w:ilvl w:val="0"/>
          <w:numId w:val="0"/>
        </w:numPr>
        <w:rPr>
          <w:rFonts w:hint="eastAsia"/>
          <w:lang w:val="en-US" w:eastAsia="zh-Hans"/>
        </w:rPr>
      </w:pPr>
    </w:p>
    <w:p>
      <w:pPr>
        <w:numPr>
          <w:ilvl w:val="0"/>
          <w:numId w:val="6"/>
        </w:numPr>
        <w:rPr>
          <w:rFonts w:hint="eastAsia"/>
          <w:lang w:val="en-US" w:eastAsia="zh-Hans"/>
        </w:rPr>
      </w:pPr>
      <w:r>
        <w:rPr>
          <w:rFonts w:hint="eastAsia"/>
          <w:lang w:val="en-US" w:eastAsia="zh-Hans"/>
        </w:rPr>
        <w:t>审稿Submissions Being Processed</w:t>
      </w:r>
      <w:r>
        <w:rPr>
          <w:rFonts w:hint="default"/>
          <w:lang w:eastAsia="zh-Hans"/>
        </w:rPr>
        <w:t>（</w:t>
      </w:r>
      <w:r>
        <w:rPr>
          <w:rFonts w:hint="eastAsia"/>
          <w:lang w:val="en-US" w:eastAsia="zh-Hans"/>
        </w:rPr>
        <w:t>中文期刊包括初审</w:t>
      </w:r>
      <w:r>
        <w:rPr>
          <w:rFonts w:hint="default"/>
          <w:lang w:eastAsia="zh-Hans"/>
        </w:rPr>
        <w:t>-</w:t>
      </w:r>
      <w:r>
        <w:rPr>
          <w:rFonts w:hint="eastAsia"/>
          <w:lang w:val="en-US" w:eastAsia="zh-Hans"/>
        </w:rPr>
        <w:t>外审</w:t>
      </w:r>
      <w:r>
        <w:rPr>
          <w:rFonts w:hint="default"/>
          <w:lang w:eastAsia="zh-Hans"/>
        </w:rPr>
        <w:t>/</w:t>
      </w:r>
      <w:r>
        <w:rPr>
          <w:rFonts w:hint="eastAsia"/>
          <w:lang w:val="en-US" w:eastAsia="zh-Hans"/>
        </w:rPr>
        <w:t>复审</w:t>
      </w:r>
      <w:r>
        <w:rPr>
          <w:rFonts w:hint="default"/>
          <w:lang w:eastAsia="zh-Hans"/>
        </w:rPr>
        <w:t>-</w:t>
      </w:r>
      <w:r>
        <w:rPr>
          <w:rFonts w:hint="eastAsia"/>
          <w:lang w:val="en-US" w:eastAsia="zh-Hans"/>
        </w:rPr>
        <w:t>终审</w:t>
      </w:r>
      <w:r>
        <w:rPr>
          <w:rFonts w:hint="default"/>
          <w:lang w:eastAsia="zh-Hans"/>
        </w:rPr>
        <w:t>，</w:t>
      </w:r>
      <w:r>
        <w:rPr>
          <w:rFonts w:hint="eastAsia"/>
          <w:lang w:val="en-US" w:eastAsia="zh-Hans"/>
        </w:rPr>
        <w:t>英文期刊可能会有下列不同的状态</w:t>
      </w:r>
      <w:r>
        <w:rPr>
          <w:rFonts w:hint="default"/>
          <w:lang w:eastAsia="zh-Hans"/>
        </w:rPr>
        <w:t>）</w:t>
      </w:r>
    </w:p>
    <w:p>
      <w:pPr>
        <w:numPr>
          <w:ilvl w:val="0"/>
          <w:numId w:val="0"/>
        </w:numPr>
        <w:rPr>
          <w:rFonts w:hint="default"/>
          <w:lang w:eastAsia="zh-Hans"/>
        </w:rPr>
      </w:pPr>
      <w:r>
        <w:rPr>
          <w:rFonts w:hint="default"/>
          <w:lang w:eastAsia="zh-Hans"/>
        </w:rPr>
        <w:t>【U</w:t>
      </w:r>
      <w:r>
        <w:rPr>
          <w:rFonts w:hint="eastAsia"/>
          <w:lang w:val="en-US" w:eastAsia="zh-Hans"/>
        </w:rPr>
        <w:t>nder</w:t>
      </w:r>
      <w:r>
        <w:rPr>
          <w:rFonts w:hint="default"/>
          <w:lang w:eastAsia="zh-Hans"/>
        </w:rPr>
        <w:t xml:space="preserve"> </w:t>
      </w:r>
      <w:r>
        <w:rPr>
          <w:rFonts w:hint="eastAsia"/>
          <w:lang w:val="en-US" w:eastAsia="zh-Hans"/>
        </w:rPr>
        <w:t>review</w:t>
      </w:r>
      <w:r>
        <w:rPr>
          <w:rFonts w:hint="default"/>
          <w:lang w:eastAsia="zh-Hans"/>
        </w:rPr>
        <w:t>】</w:t>
      </w:r>
      <w:r>
        <w:rPr>
          <w:rFonts w:hint="eastAsia"/>
          <w:lang w:val="en-US" w:eastAsia="zh-Hans"/>
        </w:rPr>
        <w:t>此过程表明已邀请审稿人或已送审</w:t>
      </w:r>
      <w:r>
        <w:rPr>
          <w:rFonts w:hint="default"/>
          <w:lang w:eastAsia="zh-Hans"/>
        </w:rPr>
        <w:t>，</w:t>
      </w:r>
      <w:r>
        <w:rPr>
          <w:rFonts w:hint="eastAsia"/>
          <w:lang w:val="en-US" w:eastAsia="zh-Hans"/>
        </w:rPr>
        <w:t>等待较为漫长</w:t>
      </w:r>
      <w:r>
        <w:rPr>
          <w:rFonts w:hint="default"/>
          <w:lang w:eastAsia="zh-Hans"/>
        </w:rPr>
        <w:t>，</w:t>
      </w:r>
      <w:r>
        <w:rPr>
          <w:rFonts w:hint="eastAsia"/>
          <w:lang w:val="en-US" w:eastAsia="zh-Hans"/>
        </w:rPr>
        <w:t>要保持耐心不要轻易催稿</w:t>
      </w:r>
      <w:r>
        <w:rPr>
          <w:rFonts w:hint="default"/>
          <w:lang w:eastAsia="zh-Hans"/>
        </w:rPr>
        <w:t>。</w:t>
      </w:r>
    </w:p>
    <w:p>
      <w:pPr>
        <w:numPr>
          <w:ilvl w:val="0"/>
          <w:numId w:val="0"/>
        </w:numPr>
        <w:rPr>
          <w:rFonts w:hint="default"/>
          <w:lang w:eastAsia="zh-Hans"/>
        </w:rPr>
      </w:pPr>
      <w:r>
        <w:rPr>
          <w:rFonts w:hint="default"/>
          <w:lang w:eastAsia="zh-Hans"/>
        </w:rPr>
        <w:t>【Required Reviews Completed/Evaluating Recommendation/Decision in process】</w:t>
      </w:r>
    </w:p>
    <w:p>
      <w:pPr>
        <w:numPr>
          <w:ilvl w:val="0"/>
          <w:numId w:val="0"/>
        </w:numPr>
        <w:rPr>
          <w:rFonts w:hint="eastAsia"/>
          <w:lang w:val="en-US" w:eastAsia="zh-Hans"/>
        </w:rPr>
      </w:pPr>
      <w:r>
        <w:rPr>
          <w:rFonts w:hint="default"/>
          <w:lang w:eastAsia="zh-Hans"/>
        </w:rPr>
        <w:t>表示审稿意见已经返回给编辑，</w:t>
      </w:r>
      <w:r>
        <w:rPr>
          <w:rFonts w:hint="eastAsia"/>
          <w:lang w:val="en-US" w:eastAsia="zh-Hans"/>
        </w:rPr>
        <w:t>编辑会评估审稿人的意见并告知投稿人</w:t>
      </w:r>
      <w:r>
        <w:rPr>
          <w:rFonts w:hint="default"/>
          <w:lang w:eastAsia="zh-Hans"/>
        </w:rPr>
        <w:t>，这个状态大多情况下不会持续太久。有的稿子评价都很好，一般都很快就决定</w:t>
      </w:r>
      <w:r>
        <w:rPr>
          <w:rFonts w:hint="eastAsia"/>
          <w:lang w:val="en-US" w:eastAsia="zh-Hans"/>
        </w:rPr>
        <w:t>接受</w:t>
      </w:r>
      <w:r>
        <w:rPr>
          <w:rFonts w:hint="default"/>
          <w:lang w:eastAsia="zh-Hans"/>
        </w:rPr>
        <w:t>或者小修，有的稿件审稿评价均很差，则</w:t>
      </w:r>
      <w:r>
        <w:rPr>
          <w:rFonts w:hint="eastAsia"/>
          <w:lang w:val="en-US" w:eastAsia="zh-Hans"/>
        </w:rPr>
        <w:t>会被拒稿</w:t>
      </w:r>
      <w:r>
        <w:rPr>
          <w:rFonts w:hint="default"/>
          <w:lang w:eastAsia="zh-Hans"/>
        </w:rPr>
        <w:t>。</w:t>
      </w:r>
      <w:r>
        <w:rPr>
          <w:rFonts w:hint="eastAsia"/>
          <w:lang w:val="en-US" w:eastAsia="zh-Hans"/>
        </w:rPr>
        <w:t>若次阶段等待时间较长</w:t>
      </w:r>
      <w:r>
        <w:rPr>
          <w:rFonts w:hint="default"/>
          <w:lang w:eastAsia="zh-Hans"/>
        </w:rPr>
        <w:t>，多是由于审稿人意见不统一，有好有坏，这时候编辑可能会自己决定此文章的命运，可能充分尊重审稿人意见而拒稿(这种情况处理也很快的)，可能编委会讨论决定是再修(major revision可能性较大，否则就直接Reject)，也可能会找一位审稿人。这时要根据不同的状态而出现等待时间不一了。</w:t>
      </w:r>
    </w:p>
    <w:p>
      <w:pPr>
        <w:rPr>
          <w:rFonts w:hint="eastAsia"/>
          <w:lang w:val="en-US" w:eastAsia="zh-Hans"/>
        </w:rPr>
      </w:pPr>
    </w:p>
    <w:p>
      <w:pPr>
        <w:numPr>
          <w:ilvl w:val="0"/>
          <w:numId w:val="6"/>
        </w:numPr>
        <w:rPr>
          <w:rFonts w:hint="eastAsia"/>
          <w:lang w:val="en-US" w:eastAsia="zh-Hans"/>
        </w:rPr>
      </w:pPr>
      <w:r>
        <w:rPr>
          <w:rFonts w:hint="eastAsia"/>
          <w:lang w:val="en-US" w:eastAsia="zh-Hans"/>
        </w:rPr>
        <w:t>修改稿件Submissions Needing Revision</w:t>
      </w:r>
    </w:p>
    <w:p>
      <w:pPr>
        <w:numPr>
          <w:ilvl w:val="0"/>
          <w:numId w:val="0"/>
        </w:numPr>
        <w:rPr>
          <w:rFonts w:hint="default"/>
          <w:lang w:eastAsia="zh-Hans"/>
        </w:rPr>
      </w:pPr>
      <w:r>
        <w:rPr>
          <w:rFonts w:hint="eastAsia"/>
          <w:lang w:val="en-US" w:eastAsia="zh-Hans"/>
        </w:rPr>
        <w:t>编辑会给出详细的需要修改的部分以及尚存在疑问的内容</w:t>
      </w:r>
      <w:r>
        <w:rPr>
          <w:rFonts w:hint="default"/>
          <w:lang w:eastAsia="zh-Hans"/>
        </w:rPr>
        <w:t>，</w:t>
      </w:r>
      <w:r>
        <w:rPr>
          <w:rFonts w:hint="eastAsia"/>
          <w:lang w:val="en-US" w:eastAsia="zh-Hans"/>
        </w:rPr>
        <w:t>这时作者需要仔细阅读编辑的意见并进行逐一回复以及论文的修改</w:t>
      </w:r>
      <w:r>
        <w:rPr>
          <w:rFonts w:hint="default"/>
          <w:lang w:eastAsia="zh-Hans"/>
        </w:rPr>
        <w:t>。</w:t>
      </w:r>
      <w:r>
        <w:rPr>
          <w:rFonts w:hint="eastAsia"/>
          <w:lang w:val="en-US" w:eastAsia="zh-Hans"/>
        </w:rPr>
        <w:t>主要需要修改revised manuscript、response to the reviewers、cover letter，还有其他修改的相关材料</w:t>
      </w:r>
      <w:r>
        <w:rPr>
          <w:rFonts w:hint="default"/>
          <w:lang w:eastAsia="zh-Hans"/>
        </w:rPr>
        <w:t>。</w:t>
      </w:r>
    </w:p>
    <w:p>
      <w:pPr>
        <w:numPr>
          <w:ilvl w:val="0"/>
          <w:numId w:val="0"/>
        </w:numPr>
        <w:rPr>
          <w:rFonts w:hint="default"/>
          <w:lang w:eastAsia="zh-Hans"/>
        </w:rPr>
      </w:pPr>
      <w:r>
        <w:rPr>
          <w:rFonts w:hint="eastAsia"/>
          <w:lang w:val="en-US" w:eastAsia="zh-Hans"/>
        </w:rPr>
        <w:t>注意</w:t>
      </w:r>
      <w:r>
        <w:rPr>
          <w:rFonts w:hint="default"/>
          <w:lang w:eastAsia="zh-Hans"/>
        </w:rPr>
        <w:t>：</w:t>
      </w:r>
      <w:r>
        <w:rPr>
          <w:rFonts w:hint="eastAsia"/>
          <w:lang w:val="en-US" w:eastAsia="zh-Hans"/>
        </w:rPr>
        <w:t>如果编辑意见中存在自己认为不应该修改的部分</w:t>
      </w:r>
      <w:r>
        <w:rPr>
          <w:rFonts w:hint="default"/>
          <w:lang w:eastAsia="zh-Hans"/>
        </w:rPr>
        <w:t>，</w:t>
      </w:r>
      <w:r>
        <w:rPr>
          <w:rFonts w:hint="eastAsia"/>
          <w:lang w:val="en-US" w:eastAsia="zh-Hans"/>
        </w:rPr>
        <w:t>也可以用委婉的口吻进行合理的解释</w:t>
      </w:r>
      <w:r>
        <w:rPr>
          <w:rFonts w:hint="default"/>
          <w:lang w:eastAsia="zh-Hans"/>
        </w:rPr>
        <w:t>。</w:t>
      </w:r>
    </w:p>
    <w:p>
      <w:pPr>
        <w:numPr>
          <w:ilvl w:val="0"/>
          <w:numId w:val="0"/>
        </w:numPr>
        <w:rPr>
          <w:rFonts w:hint="default"/>
          <w:lang w:eastAsia="zh-Hans"/>
        </w:rPr>
      </w:pPr>
    </w:p>
    <w:p>
      <w:pPr>
        <w:numPr>
          <w:ilvl w:val="0"/>
          <w:numId w:val="0"/>
        </w:numPr>
        <w:rPr>
          <w:rFonts w:hint="default"/>
          <w:lang w:eastAsia="zh-Hans"/>
        </w:rPr>
      </w:pPr>
      <w:r>
        <w:rPr>
          <w:rFonts w:hint="default"/>
          <w:lang w:eastAsia="zh-Hans"/>
        </w:rPr>
        <w:t>6</w:t>
      </w:r>
      <w:r>
        <w:rPr>
          <w:rFonts w:hint="eastAsia"/>
          <w:lang w:val="en-US" w:eastAsia="zh-Hans"/>
        </w:rPr>
        <w:t>.修回稿的投递Revision Submitted to Journal</w:t>
      </w:r>
    </w:p>
    <w:p>
      <w:pPr>
        <w:numPr>
          <w:ilvl w:val="0"/>
          <w:numId w:val="0"/>
        </w:numPr>
        <w:rPr>
          <w:rFonts w:hint="eastAsia"/>
          <w:lang w:val="en-US" w:eastAsia="zh-Hans"/>
        </w:rPr>
      </w:pPr>
      <w:r>
        <w:rPr>
          <w:rFonts w:hint="eastAsia"/>
          <w:lang w:val="en-US" w:eastAsia="zh-Hans"/>
        </w:rPr>
        <w:t>进入投稿主页main menu，点击revise，仍然按照原先程序投递，切记把修改的标题、摘要和回复信等内容要修改。最后上传附件时，先把留下来且未修改的材料前打钩(表示留下不变)，然后点击next，再上传已经修改的材料(主要包括revised manuscript、response to the reviewers、cover letter等)，最后下载pdf，查看无误后，即可到投稿主页approve submission或直接submit it。</w:t>
      </w:r>
    </w:p>
    <w:p>
      <w:pPr>
        <w:numPr>
          <w:ilvl w:val="0"/>
          <w:numId w:val="0"/>
        </w:numPr>
        <w:rPr>
          <w:rFonts w:hint="eastAsia"/>
          <w:lang w:val="en-US" w:eastAsia="zh-Hans"/>
        </w:rPr>
      </w:pPr>
    </w:p>
    <w:p>
      <w:pPr>
        <w:numPr>
          <w:ilvl w:val="0"/>
          <w:numId w:val="0"/>
        </w:numPr>
        <w:rPr>
          <w:rFonts w:hint="default"/>
          <w:lang w:eastAsia="zh-Hans"/>
        </w:rPr>
      </w:pPr>
      <w:r>
        <w:rPr>
          <w:rFonts w:hint="eastAsia"/>
          <w:lang w:val="en-US" w:eastAsia="zh-Hans"/>
        </w:rPr>
        <w:t>注意</w:t>
      </w:r>
      <w:r>
        <w:rPr>
          <w:rFonts w:hint="default"/>
          <w:lang w:eastAsia="zh-Hans"/>
        </w:rPr>
        <w:t>：</w:t>
      </w:r>
      <w:r>
        <w:rPr>
          <w:rFonts w:hint="eastAsia"/>
          <w:lang w:val="en-US" w:eastAsia="zh-Hans"/>
        </w:rPr>
        <w:t>可能会经过几次的编辑提出修改意见</w:t>
      </w:r>
      <w:r>
        <w:rPr>
          <w:rFonts w:hint="default"/>
          <w:lang w:eastAsia="zh-Hans"/>
        </w:rPr>
        <w:t>、</w:t>
      </w:r>
      <w:r>
        <w:rPr>
          <w:rFonts w:hint="eastAsia"/>
          <w:lang w:val="en-US" w:eastAsia="zh-Hans"/>
        </w:rPr>
        <w:t>作者进行论文修改并投递的过程</w:t>
      </w:r>
      <w:r>
        <w:rPr>
          <w:rFonts w:hint="default"/>
          <w:lang w:eastAsia="zh-Hans"/>
        </w:rPr>
        <w:t>，</w:t>
      </w:r>
      <w:r>
        <w:rPr>
          <w:rFonts w:hint="eastAsia"/>
          <w:lang w:val="en-US" w:eastAsia="zh-Hans"/>
        </w:rPr>
        <w:t>这时需保持好严谨和耐心</w:t>
      </w:r>
      <w:r>
        <w:rPr>
          <w:rFonts w:hint="default"/>
          <w:lang w:eastAsia="zh-Hans"/>
        </w:rPr>
        <w:t>，</w:t>
      </w:r>
      <w:r>
        <w:rPr>
          <w:rFonts w:hint="eastAsia"/>
          <w:lang w:val="en-US" w:eastAsia="zh-Hans"/>
        </w:rPr>
        <w:t>这个过程也是提高论文质量的过程</w:t>
      </w:r>
      <w:r>
        <w:rPr>
          <w:rFonts w:hint="default"/>
          <w:lang w:eastAsia="zh-Hans"/>
        </w:rPr>
        <w:t>。</w:t>
      </w:r>
      <w:r>
        <w:rPr>
          <w:rFonts w:hint="eastAsia"/>
          <w:lang w:val="en-US" w:eastAsia="zh-Hans"/>
        </w:rPr>
        <w:t>也可能存在修改几次后被拒稿</w:t>
      </w:r>
      <w:r>
        <w:rPr>
          <w:rFonts w:hint="default"/>
          <w:lang w:eastAsia="zh-Hans"/>
        </w:rPr>
        <w:t>，</w:t>
      </w:r>
      <w:r>
        <w:rPr>
          <w:rFonts w:hint="eastAsia"/>
          <w:lang w:val="en-US" w:eastAsia="zh-Hans"/>
        </w:rPr>
        <w:t>因此更表明了充分尊重编辑和审稿人意见的重要性</w:t>
      </w:r>
      <w:r>
        <w:rPr>
          <w:rFonts w:hint="default"/>
          <w:lang w:eastAsia="zh-Hans"/>
        </w:rPr>
        <w:t>。</w:t>
      </w:r>
    </w:p>
    <w:p>
      <w:pPr>
        <w:numPr>
          <w:ilvl w:val="0"/>
          <w:numId w:val="0"/>
        </w:numPr>
        <w:rPr>
          <w:rFonts w:hint="eastAsia"/>
          <w:lang w:val="en-US" w:eastAsia="zh-Hans"/>
        </w:rPr>
      </w:pPr>
    </w:p>
    <w:p>
      <w:pPr>
        <w:numPr>
          <w:ilvl w:val="0"/>
          <w:numId w:val="7"/>
        </w:numPr>
        <w:rPr>
          <w:rFonts w:hint="eastAsia"/>
          <w:lang w:val="en-US" w:eastAsia="zh-Hans"/>
        </w:rPr>
      </w:pPr>
      <w:r>
        <w:rPr>
          <w:rFonts w:hint="eastAsia"/>
          <w:lang w:val="en-US" w:eastAsia="zh-Hans"/>
        </w:rPr>
        <w:t>接受</w:t>
      </w:r>
      <w:r>
        <w:rPr>
          <w:rFonts w:hint="default"/>
          <w:lang w:eastAsia="zh-Hans"/>
        </w:rPr>
        <w:t>/</w:t>
      </w:r>
      <w:r>
        <w:rPr>
          <w:rFonts w:hint="eastAsia"/>
          <w:lang w:val="en-US" w:eastAsia="zh-Hans"/>
        </w:rPr>
        <w:t>拒稿</w:t>
      </w:r>
      <w:r>
        <w:rPr>
          <w:rFonts w:hint="default"/>
          <w:lang w:eastAsia="zh-Hans"/>
        </w:rPr>
        <w:t>A</w:t>
      </w:r>
      <w:r>
        <w:rPr>
          <w:rFonts w:hint="eastAsia"/>
          <w:lang w:val="en-US" w:eastAsia="zh-Hans"/>
        </w:rPr>
        <w:t>ccept</w:t>
      </w:r>
      <w:r>
        <w:rPr>
          <w:rFonts w:hint="default"/>
          <w:lang w:eastAsia="zh-Hans"/>
        </w:rPr>
        <w:t>/R</w:t>
      </w:r>
      <w:r>
        <w:rPr>
          <w:rFonts w:hint="eastAsia"/>
          <w:lang w:val="en-US" w:eastAsia="zh-Hans"/>
        </w:rPr>
        <w:t>eject</w:t>
      </w:r>
    </w:p>
    <w:p>
      <w:pPr>
        <w:numPr>
          <w:ilvl w:val="0"/>
          <w:numId w:val="0"/>
        </w:numPr>
        <w:rPr>
          <w:rFonts w:hint="default"/>
          <w:lang w:eastAsia="zh-Hans"/>
        </w:rPr>
      </w:pPr>
      <w:r>
        <w:rPr>
          <w:rFonts w:hint="eastAsia"/>
          <w:lang w:val="en-US" w:eastAsia="zh-Hans"/>
        </w:rPr>
        <w:t>论文被接收了当然就超开心</w:t>
      </w:r>
      <w:r>
        <w:rPr>
          <w:rFonts w:hint="default"/>
          <w:lang w:eastAsia="zh-Hans"/>
        </w:rPr>
        <w:t>～</w:t>
      </w:r>
    </w:p>
    <w:p>
      <w:pPr>
        <w:numPr>
          <w:ilvl w:val="0"/>
          <w:numId w:val="0"/>
        </w:numPr>
        <w:rPr>
          <w:rFonts w:hint="eastAsia"/>
          <w:lang w:val="en-US" w:eastAsia="zh-Hans"/>
        </w:rPr>
      </w:pPr>
      <w:r>
        <w:rPr>
          <w:rFonts w:hint="eastAsia"/>
          <w:lang w:val="en-US" w:eastAsia="zh-Hans"/>
        </w:rPr>
        <w:t>当然被拒绝了也不要气馁</w:t>
      </w:r>
      <w:r>
        <w:rPr>
          <w:rFonts w:hint="default"/>
          <w:lang w:eastAsia="zh-Hans"/>
        </w:rPr>
        <w:t>，</w:t>
      </w:r>
      <w:r>
        <w:rPr>
          <w:rFonts w:hint="eastAsia"/>
          <w:lang w:val="en-US" w:eastAsia="zh-Hans"/>
        </w:rPr>
        <w:t>在上次投稿过程中收到的对于论文的意见和建议一定能助力下一次投稿</w:t>
      </w:r>
      <w:r>
        <w:rPr>
          <w:rFonts w:hint="default"/>
          <w:lang w:eastAsia="zh-Hans"/>
        </w:rPr>
        <w:t>，</w:t>
      </w:r>
      <w:r>
        <w:rPr>
          <w:rFonts w:hint="eastAsia"/>
          <w:lang w:val="en-US" w:eastAsia="zh-Hans"/>
        </w:rPr>
        <w:t>好好再打磨自己的论文再选择合适的期刊进行尝试就好</w:t>
      </w:r>
      <w:r>
        <w:rPr>
          <w:rFonts w:hint="default"/>
          <w:lang w:eastAsia="zh-Hans"/>
        </w:rPr>
        <w:t>。</w:t>
      </w:r>
    </w:p>
    <w:p>
      <w:pPr>
        <w:rPr>
          <w:rFonts w:hint="eastAsia"/>
          <w:lang w:val="en-US" w:eastAsia="zh-Hans"/>
        </w:rPr>
      </w:pPr>
    </w:p>
    <w:p>
      <w:pPr>
        <w:rPr>
          <w:rFonts w:hint="eastAsia"/>
          <w:lang w:val="en-US" w:eastAsia="zh-CN"/>
        </w:rPr>
      </w:pPr>
      <w:r>
        <w:rPr>
          <w:rFonts w:hint="eastAsia"/>
          <w:lang w:val="en-US" w:eastAsia="zh-Hans"/>
        </w:rPr>
        <w:t>校样Correct the proof：一般编辑部先寄出三个电子文档，包括Query、Proofs、p-annotate，有时也可能伴有纸质文档校样。校样后通过E-mail寄出即可。</w:t>
      </w:r>
    </w:p>
    <w:p>
      <w:pPr>
        <w:pStyle w:val="4"/>
        <w:bidi w:val="0"/>
        <w:rPr>
          <w:rFonts w:hint="default" w:eastAsiaTheme="minorEastAsia"/>
          <w:lang w:val="en-US" w:eastAsia="zh-CN"/>
        </w:rPr>
      </w:pPr>
      <w:r>
        <w:rPr>
          <w:rFonts w:hint="eastAsia"/>
          <w:lang w:val="en-US" w:eastAsia="zh-CN"/>
        </w:rPr>
        <w:t>会议论文投稿（以计算机为例）</w:t>
      </w:r>
    </w:p>
    <w:p>
      <w:pPr>
        <w:pStyle w:val="5"/>
        <w:numPr>
          <w:ilvl w:val="0"/>
          <w:numId w:val="8"/>
        </w:numPr>
        <w:bidi w:val="0"/>
        <w:rPr>
          <w:rFonts w:hint="default" w:eastAsiaTheme="minorEastAsia"/>
          <w:lang w:val="en-US" w:eastAsia="zh-CN"/>
        </w:rPr>
      </w:pPr>
      <w:r>
        <w:rPr>
          <w:rFonts w:hint="eastAsia"/>
          <w:b/>
          <w:bCs/>
          <w:lang w:val="en-US" w:eastAsia="zh-Hans"/>
        </w:rPr>
        <w:t>选择合适</w:t>
      </w:r>
      <w:r>
        <w:rPr>
          <w:rFonts w:hint="eastAsia"/>
          <w:b/>
          <w:bCs/>
          <w:lang w:val="en-US" w:eastAsia="zh-CN"/>
        </w:rPr>
        <w:t>会议</w:t>
      </w:r>
    </w:p>
    <w:p>
      <w:pPr>
        <w:widowControl w:val="0"/>
        <w:numPr>
          <w:ilvl w:val="0"/>
          <w:numId w:val="0"/>
        </w:numPr>
        <w:jc w:val="both"/>
        <w:rPr>
          <w:rFonts w:hint="eastAsia"/>
          <w:lang w:val="en-US" w:eastAsia="zh-CN"/>
        </w:rPr>
      </w:pPr>
      <w:r>
        <w:rPr>
          <w:rFonts w:hint="eastAsia"/>
          <w:lang w:val="en-US" w:eastAsia="zh-CN"/>
        </w:rPr>
        <w:t>会议（conference）是学术论文投稿的另一大选择。与期刊不同的是，会议除了有发表自己学术论文的作用，还有为研究者提供一个供他们进行学术交流的地方的作用。</w:t>
      </w:r>
    </w:p>
    <w:p>
      <w:pPr>
        <w:widowControl w:val="0"/>
        <w:numPr>
          <w:ilvl w:val="0"/>
          <w:numId w:val="0"/>
        </w:numPr>
        <w:jc w:val="both"/>
        <w:rPr>
          <w:rFonts w:hint="eastAsia"/>
          <w:lang w:val="en-US" w:eastAsia="zh-CN"/>
        </w:rPr>
      </w:pPr>
      <w:r>
        <w:rPr>
          <w:rFonts w:hint="eastAsia"/>
          <w:lang w:val="en-US" w:eastAsia="zh-CN"/>
        </w:rPr>
        <w:t>不同的领域对会议的重视程度会不同。计算机领域由于高新技术迭代速度极快，因此对于研究者们来说，会议相比于期刊是一个更好的选择（审稿周期短，手续不那么复杂）。而其他领域一般更加重视期刊。</w:t>
      </w:r>
    </w:p>
    <w:p>
      <w:pPr>
        <w:widowControl w:val="0"/>
        <w:numPr>
          <w:ilvl w:val="0"/>
          <w:numId w:val="0"/>
        </w:numPr>
        <w:jc w:val="both"/>
        <w:rPr>
          <w:rFonts w:hint="eastAsia"/>
          <w:lang w:val="en-US" w:eastAsia="zh-CN"/>
        </w:rPr>
      </w:pPr>
      <w:r>
        <w:rPr>
          <w:rFonts w:hint="eastAsia"/>
          <w:lang w:val="en-US" w:eastAsia="zh-CN"/>
        </w:rPr>
        <w:t>由于笔者是网安专业，并且一般来说只有计算机专业对会议的重视程度会超过期刊，因此集中讲一下计算机会议的投稿流程等。</w:t>
      </w:r>
    </w:p>
    <w:p>
      <w:pPr>
        <w:widowControl w:val="0"/>
        <w:numPr>
          <w:ilvl w:val="0"/>
          <w:numId w:val="0"/>
        </w:numPr>
        <w:jc w:val="both"/>
        <w:rPr>
          <w:rFonts w:hint="eastAsia"/>
          <w:lang w:val="en-US" w:eastAsia="zh-CN"/>
        </w:rPr>
      </w:pPr>
      <w:r>
        <w:rPr>
          <w:rFonts w:hint="eastAsia"/>
          <w:lang w:val="en-US" w:eastAsia="zh-CN"/>
        </w:rPr>
        <w:t>首先是选择一个合适的会议。</w:t>
      </w:r>
    </w:p>
    <w:p>
      <w:pPr>
        <w:widowControl w:val="0"/>
        <w:numPr>
          <w:ilvl w:val="0"/>
          <w:numId w:val="9"/>
        </w:numPr>
        <w:jc w:val="both"/>
        <w:rPr>
          <w:rFonts w:hint="default"/>
          <w:lang w:val="en-US" w:eastAsia="zh-CN"/>
        </w:rPr>
      </w:pPr>
      <w:r>
        <w:rPr>
          <w:rFonts w:hint="eastAsia"/>
          <w:lang w:val="en-US" w:eastAsia="zh-CN"/>
        </w:rPr>
        <w:t>根据方向选择</w:t>
      </w:r>
    </w:p>
    <w:p>
      <w:pPr>
        <w:widowControl w:val="0"/>
        <w:numPr>
          <w:ilvl w:val="0"/>
          <w:numId w:val="0"/>
        </w:numPr>
        <w:jc w:val="both"/>
        <w:rPr>
          <w:rFonts w:hint="eastAsia"/>
          <w:lang w:val="en-US" w:eastAsia="zh-CN"/>
        </w:rPr>
      </w:pPr>
      <w:r>
        <w:rPr>
          <w:rFonts w:hint="eastAsia"/>
          <w:lang w:val="en-US" w:eastAsia="zh-CN"/>
        </w:rPr>
        <w:t>计算机领域可以分成三个大领域：算法（Algorithm，System和Theory），三个大领域又可以分成不同的小领域，比如Algorithm包括AI、CV、NLP等，System包括System、Database、HCI、Network、Security等。根据你文章所研究的问题不同，你的文章适合投稿的会议也就不同，比如笔者研究的网络安全问题方向的文章，就适合投稿到Network或者Security领域的会议进行发表，而关注网络安全领域的研究者同样也会关注Network和Security领域的会议，而投稿到对应领域的会议，就能够使得自己的文章更好更容易被同领域的研究者了解。</w:t>
      </w:r>
    </w:p>
    <w:p>
      <w:pPr>
        <w:widowControl w:val="0"/>
        <w:numPr>
          <w:ilvl w:val="0"/>
          <w:numId w:val="0"/>
        </w:numPr>
        <w:jc w:val="both"/>
        <w:rPr>
          <w:rFonts w:hint="default"/>
          <w:lang w:val="en-US" w:eastAsia="zh-CN"/>
        </w:rPr>
      </w:pPr>
      <w:r>
        <w:rPr>
          <w:rFonts w:hint="eastAsia"/>
          <w:lang w:val="en-US" w:eastAsia="zh-CN"/>
        </w:rPr>
        <w:t>CCF协会对计算机不同领域的会议和期刊有一套完整的划分和分级制度，详见（</w:t>
      </w:r>
      <w:r>
        <w:rPr>
          <w:rFonts w:ascii="宋体" w:hAnsi="宋体" w:eastAsia="宋体" w:cs="宋体"/>
          <w:sz w:val="24"/>
          <w:szCs w:val="24"/>
        </w:rPr>
        <w:fldChar w:fldCharType="begin"/>
      </w:r>
      <w:r>
        <w:rPr>
          <w:rFonts w:ascii="宋体" w:hAnsi="宋体" w:eastAsia="宋体" w:cs="宋体"/>
          <w:sz w:val="24"/>
          <w:szCs w:val="24"/>
        </w:rPr>
        <w:instrText xml:space="preserve"> HYPERLINK "https://www.ccf.org.cn/Academic_Evaluation/By_category/" </w:instrText>
      </w:r>
      <w:r>
        <w:rPr>
          <w:rFonts w:ascii="宋体" w:hAnsi="宋体" w:eastAsia="宋体" w:cs="宋体"/>
          <w:sz w:val="24"/>
          <w:szCs w:val="24"/>
        </w:rPr>
        <w:fldChar w:fldCharType="separate"/>
      </w:r>
      <w:r>
        <w:rPr>
          <w:rStyle w:val="9"/>
          <w:rFonts w:ascii="宋体" w:hAnsi="宋体" w:eastAsia="宋体" w:cs="宋体"/>
          <w:sz w:val="24"/>
          <w:szCs w:val="24"/>
        </w:rPr>
        <w:t>CCF推荐国际学术刊物目录-中国计算机学会</w:t>
      </w:r>
      <w:r>
        <w:rPr>
          <w:rFonts w:ascii="宋体" w:hAnsi="宋体" w:eastAsia="宋体" w:cs="宋体"/>
          <w:sz w:val="24"/>
          <w:szCs w:val="24"/>
        </w:rPr>
        <w:fldChar w:fldCharType="end"/>
      </w:r>
      <w:r>
        <w:rPr>
          <w:rFonts w:hint="eastAsia"/>
          <w:lang w:val="en-US" w:eastAsia="zh-CN"/>
        </w:rPr>
        <w:t>）。投稿的时候可以参考。</w:t>
      </w:r>
    </w:p>
    <w:p>
      <w:pPr>
        <w:widowControl w:val="0"/>
        <w:numPr>
          <w:ilvl w:val="0"/>
          <w:numId w:val="9"/>
        </w:numPr>
        <w:ind w:left="0" w:leftChars="0" w:firstLine="0" w:firstLineChars="0"/>
        <w:jc w:val="both"/>
        <w:rPr>
          <w:rFonts w:hint="eastAsia"/>
          <w:lang w:val="en-US" w:eastAsia="zh-CN"/>
        </w:rPr>
      </w:pPr>
      <w:r>
        <w:rPr>
          <w:rFonts w:hint="eastAsia"/>
          <w:lang w:val="en-US" w:eastAsia="zh-CN"/>
        </w:rPr>
        <w:t>根据时间选择</w:t>
      </w:r>
    </w:p>
    <w:p>
      <w:pPr>
        <w:widowControl w:val="0"/>
        <w:numPr>
          <w:ilvl w:val="0"/>
          <w:numId w:val="0"/>
        </w:numPr>
        <w:jc w:val="both"/>
        <w:rPr>
          <w:rFonts w:hint="eastAsia"/>
          <w:lang w:val="en-US" w:eastAsia="zh-CN"/>
        </w:rPr>
      </w:pPr>
      <w:r>
        <w:rPr>
          <w:rFonts w:hint="eastAsia"/>
          <w:lang w:val="en-US" w:eastAsia="zh-CN"/>
        </w:rPr>
        <w:t>对于不少同学来说，投搞论文也有着需要保研/奖学金等加分的考量，因此，如果一个会议出结果（notification deadline，通知作者是否accept文章的最后期限）的时间过晚，对于有些同学来说是不可接受的，因此需要关注比较近的会议。</w:t>
      </w:r>
    </w:p>
    <w:p>
      <w:pPr>
        <w:widowControl w:val="0"/>
        <w:numPr>
          <w:ilvl w:val="0"/>
          <w:numId w:val="0"/>
        </w:numPr>
        <w:jc w:val="both"/>
        <w:rPr>
          <w:rFonts w:hint="default" w:eastAsia="宋体"/>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"https://www.myhuiban.com/" </w:instrText>
      </w:r>
      <w:r>
        <w:rPr>
          <w:rFonts w:ascii="宋体" w:hAnsi="宋体" w:eastAsia="宋体" w:cs="宋体"/>
          <w:sz w:val="24"/>
          <w:szCs w:val="24"/>
        </w:rPr>
        <w:fldChar w:fldCharType="separate"/>
      </w:r>
      <w:r>
        <w:rPr>
          <w:rStyle w:val="9"/>
          <w:rFonts w:ascii="宋体" w:hAnsi="宋体" w:eastAsia="宋体" w:cs="宋体"/>
          <w:sz w:val="24"/>
          <w:szCs w:val="24"/>
        </w:rPr>
        <w:t>信息技术最新国际会议和期刊列表 - Conference Partner (会伴) (myhuiban.com)</w:t>
      </w:r>
      <w:r>
        <w:rPr>
          <w:rFonts w:ascii="宋体" w:hAnsi="宋体" w:eastAsia="宋体" w:cs="宋体"/>
          <w:sz w:val="24"/>
          <w:szCs w:val="24"/>
        </w:rPr>
        <w:fldChar w:fldCharType="end"/>
      </w:r>
      <w:r>
        <w:rPr>
          <w:rFonts w:hint="eastAsia" w:ascii="宋体" w:hAnsi="宋体" w:eastAsia="宋体" w:cs="宋体"/>
          <w:sz w:val="24"/>
          <w:szCs w:val="24"/>
          <w:lang w:val="en-US" w:eastAsia="zh-CN"/>
        </w:rPr>
        <w:t>这个文章汇总了近期的信息技术相关会议的投稿截止时间等，能够方便投稿计算机会议的同学锁定最近会举办的会议，方便同学们的选择。</w:t>
      </w:r>
    </w:p>
    <w:p>
      <w:pPr>
        <w:pStyle w:val="5"/>
        <w:numPr>
          <w:ilvl w:val="0"/>
          <w:numId w:val="8"/>
        </w:numPr>
        <w:bidi w:val="0"/>
        <w:rPr>
          <w:rFonts w:hint="default"/>
          <w:lang w:val="en-US" w:eastAsia="zh-CN"/>
        </w:rPr>
      </w:pPr>
      <w:r>
        <w:rPr>
          <w:rFonts w:hint="eastAsia"/>
          <w:lang w:val="en-US" w:eastAsia="zh-CN"/>
        </w:rPr>
        <w:t>获取投稿要求/投稿前准备</w:t>
      </w:r>
    </w:p>
    <w:p>
      <w:pPr>
        <w:widowControl w:val="0"/>
        <w:numPr>
          <w:ilvl w:val="0"/>
          <w:numId w:val="0"/>
        </w:numPr>
        <w:jc w:val="both"/>
        <w:rPr>
          <w:rFonts w:hint="default" w:eastAsiaTheme="minorEastAsia"/>
          <w:lang w:val="en-US" w:eastAsia="zh-CN"/>
        </w:rPr>
      </w:pPr>
      <w:r>
        <w:rPr>
          <w:rFonts w:hint="eastAsia"/>
          <w:lang w:val="en-US" w:eastAsia="zh-CN"/>
        </w:rPr>
        <w:t>选中一个会议进行投稿后，就需要将自己的文章改成会议规定的形式。会议官网上一般会有“Paper Submission”页面，这个页面详细描述了会议的投稿流程，包括论文需要采用的模板样式、需要添加的版本信息、需不需要匿名（部分会议为了公平会特意采取双盲制审稿，即作者和审稿人互相不知道对方身份）。获取这些信息后，需要将自己的论文按照会议规定的方式写好，然后按照会议指定的投稿渠道进行投稿。</w:t>
      </w:r>
    </w:p>
    <w:p>
      <w:pPr>
        <w:pStyle w:val="5"/>
        <w:numPr>
          <w:ilvl w:val="0"/>
          <w:numId w:val="8"/>
        </w:numPr>
        <w:bidi w:val="0"/>
        <w:rPr>
          <w:rFonts w:hint="default"/>
          <w:lang w:val="en-US" w:eastAsia="zh-CN"/>
        </w:rPr>
      </w:pPr>
      <w:r>
        <w:rPr>
          <w:rFonts w:hint="eastAsia"/>
          <w:lang w:val="en-US" w:eastAsia="zh-CN"/>
        </w:rPr>
        <w:t>投稿之后</w:t>
      </w:r>
    </w:p>
    <w:p>
      <w:pPr>
        <w:widowControl w:val="0"/>
        <w:numPr>
          <w:ilvl w:val="0"/>
          <w:numId w:val="0"/>
        </w:numPr>
        <w:jc w:val="both"/>
        <w:rPr>
          <w:rFonts w:hint="eastAsia"/>
          <w:lang w:val="en-US" w:eastAsia="zh-CN"/>
        </w:rPr>
      </w:pPr>
      <w:r>
        <w:rPr>
          <w:rFonts w:hint="eastAsia"/>
          <w:lang w:val="en-US" w:eastAsia="zh-CN"/>
        </w:rPr>
        <w:t>投稿之后就可以等着论文录取结果。</w:t>
      </w:r>
    </w:p>
    <w:p>
      <w:pPr>
        <w:widowControl w:val="0"/>
        <w:numPr>
          <w:ilvl w:val="0"/>
          <w:numId w:val="0"/>
        </w:numPr>
        <w:jc w:val="both"/>
        <w:rPr>
          <w:rFonts w:hint="eastAsia"/>
          <w:lang w:val="en-US" w:eastAsia="zh-CN"/>
        </w:rPr>
      </w:pPr>
      <w:r>
        <w:rPr>
          <w:rFonts w:hint="eastAsia"/>
          <w:lang w:val="en-US" w:eastAsia="zh-CN"/>
        </w:rPr>
        <w:t>一般来说，论文的结果有两种，accept（录用）/reject（拒录）。Accept就是你的论文被录用了，reject就是你的论文被拒稿了，如果你的论文被拒稿了，就可以看看审稿人提出的问题，然后在修改完成后二投了（投到其他会议）。如果论文被accept了，就需要准备camera-ready了。</w:t>
      </w:r>
    </w:p>
    <w:p>
      <w:pPr>
        <w:widowControl w:val="0"/>
        <w:numPr>
          <w:ilvl w:val="0"/>
          <w:numId w:val="0"/>
        </w:numPr>
        <w:jc w:val="both"/>
        <w:rPr>
          <w:rFonts w:hint="default"/>
          <w:lang w:val="en-US" w:eastAsia="zh-CN"/>
        </w:rPr>
      </w:pPr>
      <w:r>
        <w:rPr>
          <w:rFonts w:hint="eastAsia"/>
          <w:lang w:val="en-US" w:eastAsia="zh-CN"/>
        </w:rPr>
        <w:t>什么是camera-ready呢？实际上，我们被accept的论文可能在各方面上并不完善，需要进一步修改，修改完后的版本才会被会议正式发表，也就是camera-ready版本。</w:t>
      </w:r>
      <w:ins w:id="248" w:author="再来While" w:date="2022-02-15T20:53:12Z">
        <w:r>
          <w:rPr>
            <w:rFonts w:hint="eastAsia"/>
            <w:lang w:val="en-US" w:eastAsia="zh-CN"/>
          </w:rPr>
          <w:t>并且</w:t>
        </w:r>
      </w:ins>
      <w:ins w:id="249" w:author="再来While" w:date="2022-02-15T20:53:14Z">
        <w:r>
          <w:rPr>
            <w:rFonts w:hint="eastAsia"/>
            <w:lang w:val="en-US" w:eastAsia="zh-CN"/>
          </w:rPr>
          <w:t>一些</w:t>
        </w:r>
      </w:ins>
      <w:ins w:id="250" w:author="再来While" w:date="2022-02-15T20:53:19Z">
        <w:r>
          <w:rPr>
            <w:rFonts w:hint="eastAsia"/>
            <w:lang w:val="en-US" w:eastAsia="zh-CN"/>
          </w:rPr>
          <w:t>比较</w:t>
        </w:r>
      </w:ins>
      <w:ins w:id="251" w:author="再来While" w:date="2022-02-15T20:53:23Z">
        <w:r>
          <w:rPr>
            <w:rFonts w:hint="eastAsia"/>
            <w:lang w:val="en-US" w:eastAsia="zh-CN"/>
          </w:rPr>
          <w:t>好的</w:t>
        </w:r>
      </w:ins>
      <w:ins w:id="252" w:author="再来While" w:date="2022-02-15T20:53:24Z">
        <w:r>
          <w:rPr>
            <w:rFonts w:hint="eastAsia"/>
            <w:lang w:val="en-US" w:eastAsia="zh-CN"/>
          </w:rPr>
          <w:t>会议</w:t>
        </w:r>
      </w:ins>
      <w:ins w:id="253" w:author="再来While" w:date="2022-02-15T20:53:25Z">
        <w:r>
          <w:rPr>
            <w:rFonts w:hint="eastAsia"/>
            <w:lang w:val="en-US" w:eastAsia="zh-CN"/>
          </w:rPr>
          <w:t>（比如</w:t>
        </w:r>
      </w:ins>
      <w:ins w:id="254" w:author="再来While" w:date="2022-02-15T20:53:33Z">
        <w:r>
          <w:rPr>
            <w:rFonts w:hint="eastAsia"/>
            <w:lang w:val="en-US" w:eastAsia="zh-CN"/>
          </w:rPr>
          <w:t>Si</w:t>
        </w:r>
      </w:ins>
      <w:ins w:id="255" w:author="再来While" w:date="2022-02-15T20:53:34Z">
        <w:r>
          <w:rPr>
            <w:rFonts w:hint="eastAsia"/>
            <w:lang w:val="en-US" w:eastAsia="zh-CN"/>
          </w:rPr>
          <w:t>gCo</w:t>
        </w:r>
      </w:ins>
      <w:ins w:id="256" w:author="再来While" w:date="2022-02-15T20:53:35Z">
        <w:r>
          <w:rPr>
            <w:rFonts w:hint="eastAsia"/>
            <w:lang w:val="en-US" w:eastAsia="zh-CN"/>
          </w:rPr>
          <w:t>mm和</w:t>
        </w:r>
      </w:ins>
      <w:ins w:id="257" w:author="再来While" w:date="2022-02-15T20:53:37Z">
        <w:r>
          <w:rPr>
            <w:rFonts w:hint="eastAsia"/>
            <w:lang w:val="en-US" w:eastAsia="zh-CN"/>
          </w:rPr>
          <w:t>OSDI）</w:t>
        </w:r>
      </w:ins>
      <w:ins w:id="258" w:author="再来While" w:date="2022-02-15T20:53:40Z">
        <w:r>
          <w:rPr>
            <w:rFonts w:hint="eastAsia"/>
            <w:lang w:val="en-US" w:eastAsia="zh-CN"/>
          </w:rPr>
          <w:t>会</w:t>
        </w:r>
      </w:ins>
      <w:ins w:id="259" w:author="再来While" w:date="2022-02-15T20:53:42Z">
        <w:r>
          <w:rPr>
            <w:rFonts w:hint="eastAsia"/>
            <w:lang w:val="en-US" w:eastAsia="zh-CN"/>
          </w:rPr>
          <w:t>给</w:t>
        </w:r>
      </w:ins>
      <w:ins w:id="260" w:author="再来While" w:date="2022-02-15T20:53:44Z">
        <w:r>
          <w:rPr>
            <w:rFonts w:hint="eastAsia"/>
            <w:lang w:val="en-US" w:eastAsia="zh-CN"/>
          </w:rPr>
          <w:t xml:space="preserve">conditional </w:t>
        </w:r>
      </w:ins>
      <w:ins w:id="261" w:author="再来While" w:date="2022-02-15T20:53:45Z">
        <w:r>
          <w:rPr>
            <w:rFonts w:hint="eastAsia"/>
            <w:lang w:val="en-US" w:eastAsia="zh-CN"/>
          </w:rPr>
          <w:t>accept</w:t>
        </w:r>
      </w:ins>
      <w:ins w:id="262" w:author="再来While" w:date="2022-02-15T20:53:46Z">
        <w:r>
          <w:rPr>
            <w:rFonts w:hint="eastAsia"/>
            <w:lang w:val="en-US" w:eastAsia="zh-CN"/>
          </w:rPr>
          <w:t>，</w:t>
        </w:r>
      </w:ins>
      <w:ins w:id="263" w:author="再来While" w:date="2022-02-15T20:53:47Z">
        <w:r>
          <w:rPr>
            <w:rFonts w:hint="eastAsia"/>
            <w:lang w:val="en-US" w:eastAsia="zh-CN"/>
          </w:rPr>
          <w:t>要求</w:t>
        </w:r>
      </w:ins>
      <w:ins w:id="264" w:author="再来While" w:date="2022-02-15T20:53:50Z">
        <w:r>
          <w:rPr>
            <w:rFonts w:hint="eastAsia"/>
            <w:lang w:val="en-US" w:eastAsia="zh-CN"/>
          </w:rPr>
          <w:t>作者</w:t>
        </w:r>
      </w:ins>
      <w:ins w:id="265" w:author="再来While" w:date="2022-02-15T20:53:51Z">
        <w:r>
          <w:rPr>
            <w:rFonts w:hint="eastAsia"/>
            <w:lang w:val="en-US" w:eastAsia="zh-CN"/>
          </w:rPr>
          <w:t>提交的</w:t>
        </w:r>
      </w:ins>
      <w:ins w:id="266" w:author="再来While" w:date="2022-02-15T20:53:54Z">
        <w:r>
          <w:rPr>
            <w:rFonts w:hint="eastAsia"/>
            <w:lang w:val="en-US" w:eastAsia="zh-CN"/>
          </w:rPr>
          <w:t>camera</w:t>
        </w:r>
      </w:ins>
      <w:ins w:id="267" w:author="再来While" w:date="2022-02-15T20:53:55Z">
        <w:r>
          <w:rPr>
            <w:rFonts w:hint="eastAsia"/>
            <w:lang w:val="en-US" w:eastAsia="zh-CN"/>
          </w:rPr>
          <w:t>-</w:t>
        </w:r>
      </w:ins>
      <w:ins w:id="268" w:author="再来While" w:date="2022-02-15T20:53:56Z">
        <w:r>
          <w:rPr>
            <w:rFonts w:hint="eastAsia"/>
            <w:lang w:val="en-US" w:eastAsia="zh-CN"/>
          </w:rPr>
          <w:t>ready</w:t>
        </w:r>
      </w:ins>
      <w:ins w:id="269" w:author="再来While" w:date="2022-02-15T20:54:01Z">
        <w:r>
          <w:rPr>
            <w:rFonts w:hint="eastAsia"/>
            <w:lang w:val="en-US" w:eastAsia="zh-CN"/>
          </w:rPr>
          <w:t>符合</w:t>
        </w:r>
      </w:ins>
      <w:ins w:id="270" w:author="再来While" w:date="2022-02-15T20:54:02Z">
        <w:r>
          <w:rPr>
            <w:rFonts w:hint="eastAsia"/>
            <w:lang w:val="en-US" w:eastAsia="zh-CN"/>
          </w:rPr>
          <w:t>要求</w:t>
        </w:r>
      </w:ins>
      <w:ins w:id="271" w:author="再来While" w:date="2022-02-15T20:54:03Z">
        <w:r>
          <w:rPr>
            <w:rFonts w:hint="eastAsia"/>
            <w:lang w:val="en-US" w:eastAsia="zh-CN"/>
          </w:rPr>
          <w:t>或者</w:t>
        </w:r>
      </w:ins>
      <w:ins w:id="272" w:author="再来While" w:date="2022-02-15T20:54:05Z">
        <w:r>
          <w:rPr>
            <w:rFonts w:hint="eastAsia"/>
            <w:lang w:val="en-US" w:eastAsia="zh-CN"/>
          </w:rPr>
          <w:t>按照</w:t>
        </w:r>
      </w:ins>
      <w:ins w:id="273" w:author="再来While" w:date="2022-02-15T20:54:06Z">
        <w:r>
          <w:rPr>
            <w:rFonts w:hint="eastAsia"/>
            <w:lang w:val="en-US" w:eastAsia="zh-CN"/>
          </w:rPr>
          <w:t>投稿</w:t>
        </w:r>
      </w:ins>
      <w:ins w:id="274" w:author="再来While" w:date="2022-02-15T20:54:07Z">
        <w:r>
          <w:rPr>
            <w:rFonts w:hint="eastAsia"/>
            <w:lang w:val="en-US" w:eastAsia="zh-CN"/>
          </w:rPr>
          <w:t>意见</w:t>
        </w:r>
      </w:ins>
      <w:ins w:id="275" w:author="再来While" w:date="2022-02-15T20:54:09Z">
        <w:r>
          <w:rPr>
            <w:rFonts w:hint="eastAsia"/>
            <w:lang w:val="en-US" w:eastAsia="zh-CN"/>
          </w:rPr>
          <w:t>进行了</w:t>
        </w:r>
      </w:ins>
      <w:ins w:id="276" w:author="再来While" w:date="2022-02-15T20:54:10Z">
        <w:r>
          <w:rPr>
            <w:rFonts w:hint="eastAsia"/>
            <w:lang w:val="en-US" w:eastAsia="zh-CN"/>
          </w:rPr>
          <w:t>足够</w:t>
        </w:r>
      </w:ins>
      <w:ins w:id="277" w:author="再来While" w:date="2022-02-15T20:54:12Z">
        <w:r>
          <w:rPr>
            <w:rFonts w:hint="eastAsia"/>
            <w:lang w:val="en-US" w:eastAsia="zh-CN"/>
          </w:rPr>
          <w:t>修改后</w:t>
        </w:r>
      </w:ins>
      <w:ins w:id="278" w:author="再来While" w:date="2022-02-15T20:54:13Z">
        <w:r>
          <w:rPr>
            <w:rFonts w:hint="eastAsia"/>
            <w:lang w:val="en-US" w:eastAsia="zh-CN"/>
          </w:rPr>
          <w:t>才</w:t>
        </w:r>
      </w:ins>
      <w:ins w:id="279" w:author="再来While" w:date="2022-02-15T20:54:14Z">
        <w:r>
          <w:rPr>
            <w:rFonts w:hint="eastAsia"/>
            <w:lang w:val="en-US" w:eastAsia="zh-CN"/>
          </w:rPr>
          <w:t>接收</w:t>
        </w:r>
      </w:ins>
      <w:ins w:id="280" w:author="再来While" w:date="2022-02-15T20:54:16Z">
        <w:r>
          <w:rPr>
            <w:rFonts w:hint="eastAsia"/>
            <w:lang w:val="en-US" w:eastAsia="zh-CN"/>
          </w:rPr>
          <w:t>，</w:t>
        </w:r>
      </w:ins>
      <w:ins w:id="281" w:author="再来While" w:date="2022-02-15T20:54:17Z">
        <w:r>
          <w:rPr>
            <w:rFonts w:hint="eastAsia"/>
            <w:lang w:val="en-US" w:eastAsia="zh-CN"/>
          </w:rPr>
          <w:t>防止</w:t>
        </w:r>
      </w:ins>
      <w:ins w:id="282" w:author="再来While" w:date="2022-02-15T20:54:19Z">
        <w:r>
          <w:rPr>
            <w:rFonts w:hint="eastAsia"/>
            <w:lang w:val="en-US" w:eastAsia="zh-CN"/>
          </w:rPr>
          <w:t>作者在</w:t>
        </w:r>
      </w:ins>
      <w:ins w:id="283" w:author="再来While" w:date="2022-02-15T20:54:20Z">
        <w:r>
          <w:rPr>
            <w:rFonts w:hint="eastAsia"/>
            <w:lang w:val="en-US" w:eastAsia="zh-CN"/>
          </w:rPr>
          <w:t>论文</w:t>
        </w:r>
      </w:ins>
      <w:ins w:id="284" w:author="再来While" w:date="2022-02-15T20:54:21Z">
        <w:r>
          <w:rPr>
            <w:rFonts w:hint="eastAsia"/>
            <w:lang w:val="en-US" w:eastAsia="zh-CN"/>
          </w:rPr>
          <w:t>被</w:t>
        </w:r>
      </w:ins>
      <w:ins w:id="285" w:author="再来While" w:date="2022-02-15T20:54:22Z">
        <w:r>
          <w:rPr>
            <w:rFonts w:hint="eastAsia"/>
            <w:lang w:val="en-US" w:eastAsia="zh-CN"/>
          </w:rPr>
          <w:t>接收</w:t>
        </w:r>
      </w:ins>
      <w:ins w:id="286" w:author="再来While" w:date="2022-02-15T20:54:23Z">
        <w:r>
          <w:rPr>
            <w:rFonts w:hint="eastAsia"/>
            <w:lang w:val="en-US" w:eastAsia="zh-CN"/>
          </w:rPr>
          <w:t>后</w:t>
        </w:r>
      </w:ins>
      <w:ins w:id="287" w:author="再来While" w:date="2022-02-15T20:54:24Z">
        <w:r>
          <w:rPr>
            <w:rFonts w:hint="eastAsia"/>
            <w:lang w:val="en-US" w:eastAsia="zh-CN"/>
          </w:rPr>
          <w:t>就</w:t>
        </w:r>
      </w:ins>
      <w:ins w:id="288" w:author="再来While" w:date="2022-02-15T20:54:27Z">
        <w:r>
          <w:rPr>
            <w:rFonts w:hint="eastAsia"/>
            <w:lang w:val="en-US" w:eastAsia="zh-CN"/>
          </w:rPr>
          <w:t>草草</w:t>
        </w:r>
      </w:ins>
      <w:ins w:id="289" w:author="再来While" w:date="2022-02-15T20:54:28Z">
        <w:r>
          <w:rPr>
            <w:rFonts w:hint="eastAsia"/>
            <w:lang w:val="en-US" w:eastAsia="zh-CN"/>
          </w:rPr>
          <w:t>了事</w:t>
        </w:r>
      </w:ins>
      <w:ins w:id="290" w:author="再来While" w:date="2022-02-15T20:54:29Z">
        <w:r>
          <w:rPr>
            <w:rFonts w:hint="eastAsia"/>
            <w:lang w:val="en-US" w:eastAsia="zh-CN"/>
          </w:rPr>
          <w:t>。</w:t>
        </w:r>
      </w:ins>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9E7348"/>
    <w:multiLevelType w:val="singleLevel"/>
    <w:tmpl w:val="A19E7348"/>
    <w:lvl w:ilvl="0" w:tentative="0">
      <w:start w:val="1"/>
      <w:numFmt w:val="decimal"/>
      <w:lvlText w:val="%1."/>
      <w:lvlJc w:val="left"/>
      <w:pPr>
        <w:tabs>
          <w:tab w:val="left" w:pos="312"/>
        </w:tabs>
      </w:pPr>
    </w:lvl>
  </w:abstractNum>
  <w:abstractNum w:abstractNumId="1">
    <w:nsid w:val="F4FF3C09"/>
    <w:multiLevelType w:val="singleLevel"/>
    <w:tmpl w:val="F4FF3C09"/>
    <w:lvl w:ilvl="0" w:tentative="0">
      <w:start w:val="1"/>
      <w:numFmt w:val="chineseCounting"/>
      <w:suff w:val="nothing"/>
      <w:lvlText w:val="（%1）"/>
      <w:lvlJc w:val="left"/>
      <w:rPr>
        <w:rFonts w:hint="eastAsia"/>
      </w:rPr>
    </w:lvl>
  </w:abstractNum>
  <w:abstractNum w:abstractNumId="2">
    <w:nsid w:val="0A3D9EBF"/>
    <w:multiLevelType w:val="singleLevel"/>
    <w:tmpl w:val="0A3D9EBF"/>
    <w:lvl w:ilvl="0" w:tentative="0">
      <w:start w:val="1"/>
      <w:numFmt w:val="chineseCounting"/>
      <w:suff w:val="nothing"/>
      <w:lvlText w:val="%1、"/>
      <w:lvlJc w:val="left"/>
      <w:pPr>
        <w:ind w:left="0" w:firstLine="420"/>
      </w:pPr>
      <w:rPr>
        <w:rFonts w:hint="eastAsia"/>
      </w:rPr>
    </w:lvl>
  </w:abstractNum>
  <w:abstractNum w:abstractNumId="3">
    <w:nsid w:val="487A6F1D"/>
    <w:multiLevelType w:val="singleLevel"/>
    <w:tmpl w:val="487A6F1D"/>
    <w:lvl w:ilvl="0" w:tentative="0">
      <w:start w:val="1"/>
      <w:numFmt w:val="bullet"/>
      <w:lvlText w:val=""/>
      <w:lvlJc w:val="left"/>
      <w:pPr>
        <w:ind w:left="420" w:hanging="420"/>
      </w:pPr>
      <w:rPr>
        <w:rFonts w:hint="default" w:ascii="Wingdings" w:hAnsi="Wingdings"/>
      </w:rPr>
    </w:lvl>
  </w:abstractNum>
  <w:abstractNum w:abstractNumId="4">
    <w:nsid w:val="6182A7C1"/>
    <w:multiLevelType w:val="singleLevel"/>
    <w:tmpl w:val="6182A7C1"/>
    <w:lvl w:ilvl="0" w:tentative="0">
      <w:start w:val="2"/>
      <w:numFmt w:val="chineseCounting"/>
      <w:suff w:val="nothing"/>
      <w:lvlText w:val="（%1）"/>
      <w:lvlJc w:val="left"/>
    </w:lvl>
  </w:abstractNum>
  <w:abstractNum w:abstractNumId="5">
    <w:nsid w:val="6182AACF"/>
    <w:multiLevelType w:val="singleLevel"/>
    <w:tmpl w:val="6182AACF"/>
    <w:lvl w:ilvl="0" w:tentative="0">
      <w:start w:val="2"/>
      <w:numFmt w:val="decimal"/>
      <w:suff w:val="nothing"/>
      <w:lvlText w:val="%1."/>
      <w:lvlJc w:val="left"/>
    </w:lvl>
  </w:abstractNum>
  <w:abstractNum w:abstractNumId="6">
    <w:nsid w:val="6182AB1A"/>
    <w:multiLevelType w:val="singleLevel"/>
    <w:tmpl w:val="6182AB1A"/>
    <w:lvl w:ilvl="0" w:tentative="0">
      <w:start w:val="1"/>
      <w:numFmt w:val="decimal"/>
      <w:suff w:val="nothing"/>
      <w:lvlText w:val="%1."/>
      <w:lvlJc w:val="left"/>
    </w:lvl>
  </w:abstractNum>
  <w:abstractNum w:abstractNumId="7">
    <w:nsid w:val="6182B052"/>
    <w:multiLevelType w:val="singleLevel"/>
    <w:tmpl w:val="6182B052"/>
    <w:lvl w:ilvl="0" w:tentative="0">
      <w:start w:val="7"/>
      <w:numFmt w:val="decimal"/>
      <w:suff w:val="nothing"/>
      <w:lvlText w:val="%1."/>
      <w:lvlJc w:val="left"/>
    </w:lvl>
  </w:abstractNum>
  <w:abstractNum w:abstractNumId="8">
    <w:nsid w:val="6182C43F"/>
    <w:multiLevelType w:val="singleLevel"/>
    <w:tmpl w:val="6182C43F"/>
    <w:lvl w:ilvl="0" w:tentative="0">
      <w:start w:val="2"/>
      <w:numFmt w:val="decimal"/>
      <w:suff w:val="nothing"/>
      <w:lvlText w:val="%1."/>
      <w:lvlJc w:val="left"/>
    </w:lvl>
  </w:abstractNum>
  <w:num w:numId="1">
    <w:abstractNumId w:val="2"/>
  </w:num>
  <w:num w:numId="2">
    <w:abstractNumId w:val="3"/>
  </w:num>
  <w:num w:numId="3">
    <w:abstractNumId w:val="8"/>
  </w:num>
  <w:num w:numId="4">
    <w:abstractNumId w:val="4"/>
  </w:num>
  <w:num w:numId="5">
    <w:abstractNumId w:val="6"/>
  </w:num>
  <w:num w:numId="6">
    <w:abstractNumId w:val="5"/>
  </w:num>
  <w:num w:numId="7">
    <w:abstractNumId w:val="7"/>
  </w:num>
  <w:num w:numId="8">
    <w:abstractNumId w:val="1"/>
  </w:num>
  <w:num w:numId="9">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再来While">
    <w15:presenceInfo w15:providerId="WPS Office" w15:userId="23528360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9145BC"/>
    <w:rsid w:val="04A11AE9"/>
    <w:rsid w:val="04A9490B"/>
    <w:rsid w:val="0AA7304A"/>
    <w:rsid w:val="0C53345E"/>
    <w:rsid w:val="0DAA3634"/>
    <w:rsid w:val="10014FAA"/>
    <w:rsid w:val="1109680C"/>
    <w:rsid w:val="11FD4FBF"/>
    <w:rsid w:val="149F2000"/>
    <w:rsid w:val="153D0ED8"/>
    <w:rsid w:val="17715C52"/>
    <w:rsid w:val="17BD32E4"/>
    <w:rsid w:val="17F13A97"/>
    <w:rsid w:val="18792EB3"/>
    <w:rsid w:val="1C632B49"/>
    <w:rsid w:val="1CAC58B4"/>
    <w:rsid w:val="1D3D7193"/>
    <w:rsid w:val="1FA90045"/>
    <w:rsid w:val="22B61EB4"/>
    <w:rsid w:val="23A3224D"/>
    <w:rsid w:val="245207F0"/>
    <w:rsid w:val="24862DDD"/>
    <w:rsid w:val="2681346C"/>
    <w:rsid w:val="27475901"/>
    <w:rsid w:val="2BDB7F3A"/>
    <w:rsid w:val="2D397B98"/>
    <w:rsid w:val="2E1D384F"/>
    <w:rsid w:val="2E8A6ACD"/>
    <w:rsid w:val="2F6273CA"/>
    <w:rsid w:val="33C52FB7"/>
    <w:rsid w:val="38284C6A"/>
    <w:rsid w:val="38CD62AE"/>
    <w:rsid w:val="3B211535"/>
    <w:rsid w:val="3D5F5CEB"/>
    <w:rsid w:val="3E4C504E"/>
    <w:rsid w:val="401264DE"/>
    <w:rsid w:val="44F833B9"/>
    <w:rsid w:val="46DF79EB"/>
    <w:rsid w:val="475207B5"/>
    <w:rsid w:val="48816465"/>
    <w:rsid w:val="4A4C72AA"/>
    <w:rsid w:val="4F6E0E61"/>
    <w:rsid w:val="51CE77C8"/>
    <w:rsid w:val="52B63622"/>
    <w:rsid w:val="54AD676B"/>
    <w:rsid w:val="57C51EA8"/>
    <w:rsid w:val="589C1038"/>
    <w:rsid w:val="590F505F"/>
    <w:rsid w:val="59214F71"/>
    <w:rsid w:val="5AD81B2F"/>
    <w:rsid w:val="5B5D1A07"/>
    <w:rsid w:val="5DD47E86"/>
    <w:rsid w:val="63A75EBB"/>
    <w:rsid w:val="660B739C"/>
    <w:rsid w:val="66A6419C"/>
    <w:rsid w:val="67836978"/>
    <w:rsid w:val="693A23CB"/>
    <w:rsid w:val="694E4F5D"/>
    <w:rsid w:val="6A320F2C"/>
    <w:rsid w:val="6B4C714C"/>
    <w:rsid w:val="6B7F3023"/>
    <w:rsid w:val="6C385E8F"/>
    <w:rsid w:val="6CF87842"/>
    <w:rsid w:val="6F704F7C"/>
    <w:rsid w:val="71AC1D09"/>
    <w:rsid w:val="73ED16BE"/>
    <w:rsid w:val="74B13BD2"/>
    <w:rsid w:val="76FE686E"/>
    <w:rsid w:val="7A0E5834"/>
    <w:rsid w:val="7AED3CA3"/>
    <w:rsid w:val="7B170352"/>
    <w:rsid w:val="7D107D52"/>
    <w:rsid w:val="7F7353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keepNext/>
      <w:keepLines/>
      <w:snapToGrid w:val="0"/>
      <w:spacing w:before="60" w:beforeLines="0" w:beforeAutospacing="0" w:after="60" w:afterLines="0" w:afterAutospacing="0" w:line="240" w:lineRule="auto"/>
      <w:outlineLvl w:val="0"/>
    </w:pPr>
    <w:rPr>
      <w:rFonts w:asciiTheme="minorAscii" w:hAnsiTheme="minorAscii"/>
      <w:b/>
      <w:kern w:val="44"/>
      <w:sz w:val="32"/>
    </w:rPr>
  </w:style>
  <w:style w:type="paragraph" w:styleId="3">
    <w:name w:val="heading 2"/>
    <w:basedOn w:val="1"/>
    <w:next w:val="1"/>
    <w:unhideWhenUsed/>
    <w:qFormat/>
    <w:uiPriority w:val="0"/>
    <w:pPr>
      <w:keepNext w:val="0"/>
      <w:keepLines/>
      <w:snapToGrid w:val="0"/>
      <w:spacing w:before="40" w:beforeLines="0" w:beforeAutospacing="0" w:after="40" w:afterLines="0" w:afterAutospacing="0" w:line="240" w:lineRule="auto"/>
      <w:outlineLvl w:val="1"/>
    </w:pPr>
    <w:rPr>
      <w:rFonts w:ascii="Arial" w:hAnsi="Arial" w:eastAsia="黑体"/>
      <w:b/>
      <w:sz w:val="30"/>
    </w:rPr>
  </w:style>
  <w:style w:type="paragraph" w:styleId="4">
    <w:name w:val="heading 3"/>
    <w:basedOn w:val="1"/>
    <w:next w:val="1"/>
    <w:unhideWhenUsed/>
    <w:qFormat/>
    <w:uiPriority w:val="0"/>
    <w:pPr>
      <w:keepNext w:val="0"/>
      <w:keepLines/>
      <w:spacing w:before="20" w:beforeLines="0" w:beforeAutospacing="0" w:after="20" w:afterLines="0" w:afterAutospacing="0" w:line="240" w:lineRule="auto"/>
      <w:outlineLvl w:val="2"/>
    </w:pPr>
    <w:rPr>
      <w:rFonts w:asciiTheme="minorAscii" w:hAnsiTheme="minorAscii"/>
      <w:b/>
      <w:sz w:val="28"/>
    </w:rPr>
  </w:style>
  <w:style w:type="paragraph" w:styleId="5">
    <w:name w:val="heading 4"/>
    <w:basedOn w:val="1"/>
    <w:next w:val="1"/>
    <w:unhideWhenUsed/>
    <w:qFormat/>
    <w:uiPriority w:val="0"/>
    <w:pPr>
      <w:keepNext w:val="0"/>
      <w:keepLines/>
      <w:spacing w:beforeLines="0" w:beforeAutospacing="0" w:afterLines="0" w:afterAutospacing="0" w:line="240" w:lineRule="auto"/>
      <w:outlineLvl w:val="3"/>
    </w:pPr>
    <w:rPr>
      <w:rFonts w:ascii="Arial" w:hAnsi="Arial" w:eastAsia="黑体"/>
      <w:b/>
      <w:sz w:val="24"/>
    </w:rPr>
  </w:style>
  <w:style w:type="character" w:default="1" w:styleId="8">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qFormat/>
    <w:uiPriority w:val="0"/>
    <w:rPr>
      <w:sz w:val="24"/>
    </w:rPr>
  </w:style>
  <w:style w:type="character" w:styleId="9">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2022-02-07T12:30:00Z</dcterms:created>
  <dc:creator>WhileBug</dc:creator>
  <cp:lastModifiedBy>再来While</cp:lastModifiedBy>
  <dcterms:modified xsi:type="dcterms:W3CDTF">2022-02-15T12:59:58Z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0902560A79D0495785D9C3A990B1BDF8</vt:lpwstr>
  </property>
</Properties>
</file>