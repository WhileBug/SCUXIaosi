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0" w:afterAutospacing="0"/>
      </w:pPr>
      <w:bookmarkStart w:id="0" w:name="_Toc8533"/>
      <w:bookmarkStart w:id="1" w:name="_Toc75364273"/>
      <w:bookmarkStart w:id="2" w:name="_Toc4296"/>
      <w:r>
        <w:rPr>
          <w:rFonts w:hint="eastAsia"/>
        </w:rPr>
        <w:t>（二）科研训练实践 --“大创”</w:t>
      </w:r>
      <w:bookmarkEnd w:id="0"/>
      <w:bookmarkEnd w:id="1"/>
      <w:bookmarkEnd w:id="2"/>
    </w:p>
    <w:p>
      <w:pPr>
        <w:ind w:firstLine="420"/>
      </w:pPr>
      <w:r>
        <w:rPr>
          <w:rFonts w:hint="eastAsia"/>
        </w:rPr>
        <w:t>“大创”，即“大学生创新创业训练计划”，</w:t>
      </w:r>
      <w:r>
        <w:t xml:space="preserve"> </w:t>
      </w:r>
      <w:r>
        <w:rPr>
          <w:rFonts w:hint="eastAsia"/>
        </w:rPr>
        <w:t>是</w:t>
      </w:r>
      <w:r>
        <w:fldChar w:fldCharType="begin"/>
      </w:r>
      <w:r>
        <w:instrText xml:space="preserve"> HYPERLINK "https://baike.baidu.com/item/%E6%95%99%E8%82%B2%E9%83%A8" \t "_blank" </w:instrText>
      </w:r>
      <w:r>
        <w:fldChar w:fldCharType="separate"/>
      </w:r>
      <w:r>
        <w:rPr>
          <w:rStyle w:val="8"/>
          <w:rFonts w:hint="eastAsia" w:ascii="Arial" w:hAnsi="Arial" w:cs="Arial"/>
          <w:color w:val="136EC2"/>
          <w:shd w:val="clear" w:color="auto" w:fill="FFFFFF"/>
        </w:rPr>
        <w:t>教育部</w:t>
      </w:r>
      <w:r>
        <w:rPr>
          <w:rStyle w:val="8"/>
          <w:rFonts w:hint="eastAsia" w:ascii="Arial" w:hAnsi="Arial" w:cs="Arial"/>
          <w:color w:val="136EC2"/>
          <w:shd w:val="clear" w:color="auto" w:fill="FFFFFF"/>
        </w:rPr>
        <w:fldChar w:fldCharType="end"/>
      </w:r>
      <w:r>
        <w:rPr>
          <w:rFonts w:ascii="Arial" w:hAnsi="Arial" w:cs="Arial"/>
          <w:color w:val="333333"/>
          <w:shd w:val="clear" w:color="auto" w:fill="FFFFFF"/>
        </w:rPr>
        <w:t xml:space="preserve"> “</w:t>
      </w:r>
      <w:r>
        <w:rPr>
          <w:rFonts w:hint="eastAsia" w:ascii="Arial" w:hAnsi="Arial" w:cs="Arial"/>
          <w:color w:val="333333"/>
          <w:shd w:val="clear" w:color="auto" w:fill="FFFFFF"/>
        </w:rPr>
        <w:t>十二五</w:t>
      </w:r>
      <w:r>
        <w:rPr>
          <w:rFonts w:ascii="Arial" w:hAnsi="Arial" w:cs="Arial"/>
          <w:color w:val="333333"/>
          <w:shd w:val="clear" w:color="auto" w:fill="FFFFFF"/>
        </w:rPr>
        <w:t>”</w:t>
      </w:r>
      <w:r>
        <w:rPr>
          <w:rFonts w:hint="eastAsia" w:ascii="Arial" w:hAnsi="Arial" w:cs="Arial"/>
          <w:color w:val="333333"/>
          <w:shd w:val="clear" w:color="auto" w:fill="FFFFFF"/>
        </w:rPr>
        <w:t>（</w:t>
      </w:r>
      <w:r>
        <w:rPr>
          <w:rFonts w:ascii="Arial" w:hAnsi="Arial" w:cs="Arial"/>
          <w:color w:val="333333"/>
          <w:shd w:val="clear" w:color="auto" w:fill="FFFFFF"/>
        </w:rPr>
        <w:t>2012</w:t>
      </w:r>
      <w:r>
        <w:rPr>
          <w:rFonts w:hint="eastAsia" w:ascii="Arial" w:hAnsi="Arial" w:cs="Arial"/>
          <w:color w:val="333333"/>
          <w:shd w:val="clear" w:color="auto" w:fill="FFFFFF"/>
        </w:rPr>
        <w:t>年）起面向全国高校实施的大学生创新创业能力训练项目，</w:t>
      </w:r>
      <w:r>
        <w:rPr>
          <w:rFonts w:hint="eastAsia"/>
        </w:rPr>
        <w:t>旨在通过资助支持大学生参加创新训练和实践项目，</w:t>
      </w:r>
      <w:r>
        <w:rPr>
          <w:rFonts w:hint="eastAsia" w:ascii="Arial" w:hAnsi="Arial" w:cs="Arial"/>
          <w:color w:val="333333"/>
          <w:shd w:val="clear" w:color="auto" w:fill="FFFFFF"/>
        </w:rPr>
        <w:t>增强高校学生的创新能力和在创新基础上的创业能力，</w:t>
      </w:r>
      <w:r>
        <w:rPr>
          <w:rFonts w:hint="eastAsia"/>
        </w:rPr>
        <w:t>培养适应创新型国家建设需要的高水平创新创业人才。</w:t>
      </w:r>
      <w:r>
        <w:rPr>
          <w:rFonts w:hint="eastAsia" w:ascii="Arial" w:hAnsi="Arial" w:cs="Arial"/>
          <w:color w:val="333333"/>
          <w:shd w:val="clear" w:color="auto" w:fill="FFFFFF"/>
        </w:rPr>
        <w:t>以，培养适应创新型国家建设需要的高水平创新人才。</w:t>
      </w:r>
      <w:r>
        <w:rPr>
          <w:rFonts w:hint="eastAsia"/>
        </w:rPr>
        <w:t>是直接面向大学生的内容新颖、目标明确、具有一定创造性和探索性、技术或商业模式有所。“大创”坚持以学生为中心，</w:t>
      </w:r>
    </w:p>
    <w:p>
      <w:pPr>
        <w:pStyle w:val="4"/>
        <w:spacing w:line="360" w:lineRule="auto"/>
        <w:ind w:firstLine="480" w:firstLineChars="200"/>
        <w:rPr>
          <w:rFonts w:ascii="宋体" w:hAnsi="宋体" w:eastAsia="宋体" w:cs="Courier New"/>
        </w:rPr>
      </w:pPr>
      <w:r>
        <w:rPr>
          <w:rFonts w:ascii="宋体" w:hAnsi="宋体" w:eastAsia="宋体" w:cs="Courier New"/>
        </w:rPr>
        <w:t>“</w:t>
      </w:r>
      <w:r>
        <w:rPr>
          <w:rFonts w:hint="eastAsia" w:ascii="宋体" w:hAnsi="宋体" w:eastAsia="宋体" w:cs="MS Gothic"/>
        </w:rPr>
        <w:t>大</w:t>
      </w:r>
      <w:r>
        <w:rPr>
          <w:rFonts w:hint="eastAsia" w:ascii="宋体" w:hAnsi="宋体" w:eastAsia="宋体" w:cs="Microsoft JhengHei"/>
        </w:rPr>
        <w:t>创</w:t>
      </w:r>
      <w:r>
        <w:rPr>
          <w:rFonts w:ascii="宋体" w:hAnsi="宋体" w:eastAsia="宋体" w:cs="Courier New"/>
        </w:rPr>
        <w:t>”</w:t>
      </w:r>
      <w:r>
        <w:rPr>
          <w:rFonts w:hint="eastAsia" w:ascii="宋体" w:hAnsi="宋体" w:eastAsia="宋体" w:cs="MS Gothic"/>
        </w:rPr>
        <w:t>作</w:t>
      </w:r>
      <w:r>
        <w:rPr>
          <w:rFonts w:hint="eastAsia" w:ascii="宋体" w:hAnsi="宋体" w:eastAsia="宋体" w:cs="Microsoft JhengHei"/>
        </w:rPr>
        <w:t>为一项重要的科研创新训练活动，是同学们在大学阶段可以积极争取的重要的科研锻炼机会，能够帮助我们提升科研能力，增加科研经历，有助于未来的论文写作以及争取进入科研课题组的机会等。</w:t>
      </w:r>
    </w:p>
    <w:p>
      <w:pPr>
        <w:ind w:firstLine="480" w:firstLineChars="200"/>
      </w:pPr>
      <w:r>
        <w:rPr>
          <w:rFonts w:hint="eastAsia"/>
        </w:rPr>
        <w:t>自2012年以来，“大创”的形式、要求、规则等在不断变化调整中，下面将以四川大学2020年度、2021年度“大学生创新创业训练计划”项目申报的情况为例，从基本知识、前期准备、立项申请、中期检查、结题评优、意外情况、注意事项七个方面对“大创”进行全方位解析，希望可以助力同学们的“大创”之旅。</w:t>
      </w:r>
    </w:p>
    <w:p>
      <w:pPr>
        <w:rPr>
          <w:sz w:val="21"/>
          <w:szCs w:val="22"/>
        </w:rPr>
      </w:pPr>
      <w:r>
        <w:rPr>
          <w:rFonts w:hint="eastAsia" w:asciiTheme="minorHAnsi" w:hAnsiTheme="minorHAnsi" w:eastAsiaTheme="minorEastAsia"/>
          <w:sz w:val="21"/>
          <w:szCs w:val="22"/>
        </w:rPr>
        <w:drawing>
          <wp:anchor distT="0" distB="0" distL="114300" distR="114300" simplePos="0" relativeHeight="251659264" behindDoc="0" locked="0" layoutInCell="1" allowOverlap="1">
            <wp:simplePos x="0" y="0"/>
            <wp:positionH relativeFrom="column">
              <wp:posOffset>-9525</wp:posOffset>
            </wp:positionH>
            <wp:positionV relativeFrom="paragraph">
              <wp:posOffset>125730</wp:posOffset>
            </wp:positionV>
            <wp:extent cx="5039995" cy="1922145"/>
            <wp:effectExtent l="0" t="0" r="8255" b="190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6" cstate="print">
                      <a:grayscl/>
                      <a:extLst>
                        <a:ext uri="{28A0092B-C50C-407E-A947-70E740481C1C}">
                          <a14:useLocalDpi xmlns:a14="http://schemas.microsoft.com/office/drawing/2010/main" val="0"/>
                        </a:ext>
                      </a:extLst>
                    </a:blip>
                    <a:srcRect/>
                    <a:stretch>
                      <a:fillRect/>
                    </a:stretch>
                  </pic:blipFill>
                  <pic:spPr>
                    <a:xfrm>
                      <a:off x="0" y="0"/>
                      <a:ext cx="5039995" cy="1922145"/>
                    </a:xfrm>
                    <a:prstGeom prst="rect">
                      <a:avLst/>
                    </a:prstGeom>
                    <a:noFill/>
                  </pic:spPr>
                </pic:pic>
              </a:graphicData>
            </a:graphic>
          </wp:anchor>
        </w:drawing>
      </w:r>
    </w:p>
    <w:p>
      <w:pPr>
        <w:jc w:val="center"/>
        <w:rPr>
          <w:sz w:val="18"/>
          <w:szCs w:val="18"/>
        </w:rPr>
      </w:pPr>
    </w:p>
    <w:p>
      <w:pPr>
        <w:jc w:val="center"/>
        <w:rPr>
          <w:sz w:val="18"/>
          <w:szCs w:val="18"/>
        </w:rPr>
      </w:pPr>
    </w:p>
    <w:p>
      <w:pPr>
        <w:jc w:val="center"/>
        <w:rPr>
          <w:sz w:val="18"/>
          <w:szCs w:val="18"/>
        </w:rPr>
      </w:pPr>
    </w:p>
    <w:p>
      <w:pPr>
        <w:jc w:val="center"/>
        <w:rPr>
          <w:sz w:val="18"/>
          <w:szCs w:val="18"/>
        </w:rPr>
      </w:pPr>
    </w:p>
    <w:p>
      <w:pPr>
        <w:jc w:val="center"/>
        <w:rPr>
          <w:sz w:val="18"/>
          <w:szCs w:val="18"/>
        </w:rPr>
      </w:pPr>
    </w:p>
    <w:p>
      <w:pPr>
        <w:jc w:val="center"/>
        <w:rPr>
          <w:sz w:val="18"/>
          <w:szCs w:val="18"/>
        </w:rPr>
      </w:pPr>
    </w:p>
    <w:p>
      <w:pPr>
        <w:jc w:val="center"/>
        <w:rPr>
          <w:sz w:val="18"/>
          <w:szCs w:val="18"/>
        </w:rPr>
      </w:pPr>
    </w:p>
    <w:p>
      <w:pPr>
        <w:jc w:val="center"/>
        <w:rPr>
          <w:sz w:val="18"/>
          <w:szCs w:val="18"/>
        </w:rPr>
      </w:pPr>
      <w:r>
        <w:rPr>
          <w:rFonts w:hint="eastAsia"/>
          <w:sz w:val="18"/>
          <w:szCs w:val="18"/>
        </w:rPr>
        <w:t>图4-</w:t>
      </w:r>
      <w:r>
        <w:rPr>
          <w:sz w:val="18"/>
          <w:szCs w:val="18"/>
        </w:rPr>
        <w:t>1</w:t>
      </w:r>
      <w:r>
        <w:rPr>
          <w:rFonts w:hint="eastAsia"/>
          <w:sz w:val="18"/>
          <w:szCs w:val="18"/>
        </w:rPr>
        <w:t>1 “大创”流程</w:t>
      </w:r>
    </w:p>
    <w:p>
      <w:pPr>
        <w:pStyle w:val="3"/>
      </w:pPr>
      <w:bookmarkStart w:id="3" w:name="_Toc13644"/>
      <w:bookmarkStart w:id="4" w:name="_Toc10535"/>
      <w:r>
        <w:rPr>
          <w:rFonts w:hint="eastAsia"/>
        </w:rPr>
        <w:t>1、基本知识</w:t>
      </w:r>
      <w:bookmarkEnd w:id="3"/>
      <w:bookmarkEnd w:id="4"/>
    </w:p>
    <w:p>
      <w:pPr>
        <w:ind w:firstLine="480" w:firstLineChars="200"/>
      </w:pPr>
      <w:r>
        <w:rPr>
          <w:rFonts w:hint="eastAsia"/>
        </w:rPr>
        <w:t>2021年度的“大创”分为3种类型，4个等级。从大的方向上，“大创”的三种类型分别为创新训练项目、创业训练项目和创业实践项目。而创新训练项目又可以分为5个小类，分别是</w:t>
      </w:r>
      <w:r>
        <w:rPr>
          <w:rFonts w:hint="eastAsia"/>
          <w:b/>
          <w:bCs/>
        </w:rPr>
        <w:t>科学探索类</w:t>
      </w:r>
      <w:r>
        <w:rPr>
          <w:rFonts w:hint="eastAsia"/>
        </w:rPr>
        <w:t>、</w:t>
      </w:r>
      <w:r>
        <w:rPr>
          <w:rFonts w:hint="eastAsia"/>
          <w:b/>
          <w:bCs/>
        </w:rPr>
        <w:t>工程技术类</w:t>
      </w:r>
      <w:r>
        <w:rPr>
          <w:rFonts w:hint="eastAsia"/>
        </w:rPr>
        <w:t>、</w:t>
      </w:r>
      <w:r>
        <w:rPr>
          <w:rFonts w:hint="eastAsia"/>
          <w:b/>
          <w:bCs/>
        </w:rPr>
        <w:t>人文艺术类</w:t>
      </w:r>
      <w:r>
        <w:rPr>
          <w:rFonts w:hint="eastAsia"/>
        </w:rPr>
        <w:t>、</w:t>
      </w:r>
      <w:r>
        <w:rPr>
          <w:rFonts w:hint="eastAsia"/>
          <w:b/>
          <w:bCs/>
        </w:rPr>
        <w:t>社会科学类</w:t>
      </w:r>
      <w:r>
        <w:rPr>
          <w:rFonts w:hint="eastAsia"/>
        </w:rPr>
        <w:t>以及</w:t>
      </w:r>
      <w:r>
        <w:rPr>
          <w:rFonts w:hint="eastAsia"/>
          <w:b/>
          <w:bCs/>
        </w:rPr>
        <w:t>交叉学科类</w:t>
      </w:r>
      <w:r>
        <w:rPr>
          <w:rFonts w:hint="eastAsia"/>
        </w:rPr>
        <w:t>。创业训练项目也可以分为2个小类，分别为</w:t>
      </w:r>
      <w:r>
        <w:rPr>
          <w:rFonts w:hint="eastAsia"/>
          <w:b/>
          <w:bCs/>
        </w:rPr>
        <w:t>创业训练组</w:t>
      </w:r>
      <w:r>
        <w:rPr>
          <w:rFonts w:hint="eastAsia"/>
        </w:rPr>
        <w:t>和</w:t>
      </w:r>
      <w:r>
        <w:rPr>
          <w:rFonts w:hint="eastAsia"/>
          <w:b/>
          <w:bCs/>
        </w:rPr>
        <w:t>企业命题组</w:t>
      </w:r>
      <w:r>
        <w:rPr>
          <w:rFonts w:hint="eastAsia"/>
        </w:rPr>
        <w:t>。创业实践类则不会再细分小类。</w:t>
      </w:r>
    </w:p>
    <w:p>
      <w:pPr>
        <w:ind w:firstLine="480" w:firstLineChars="200"/>
      </w:pPr>
    </w:p>
    <w:p>
      <w:pPr>
        <w:ind w:firstLine="480" w:firstLineChars="200"/>
      </w:pPr>
    </w:p>
    <w:p>
      <w:pPr>
        <w:ind w:firstLine="480" w:firstLineChars="200"/>
      </w:pPr>
    </w:p>
    <w:p>
      <w:pPr>
        <w:ind w:firstLine="480" w:firstLineChars="200"/>
      </w:pPr>
    </w:p>
    <w:p>
      <w:pPr>
        <w:spacing w:line="240" w:lineRule="auto"/>
        <w:jc w:val="center"/>
        <w:rPr>
          <w:sz w:val="21"/>
          <w:szCs w:val="22"/>
        </w:rPr>
      </w:pPr>
    </w:p>
    <w:p>
      <w:pPr>
        <w:jc w:val="center"/>
        <w:rPr>
          <w:sz w:val="18"/>
          <w:szCs w:val="18"/>
        </w:rPr>
      </w:pPr>
      <w:r>
        <w:rPr>
          <w:sz w:val="18"/>
          <w:szCs w:val="18"/>
        </w:rPr>
        <w:drawing>
          <wp:anchor distT="0" distB="0" distL="114300" distR="114300" simplePos="0" relativeHeight="251660288" behindDoc="0" locked="0" layoutInCell="1" allowOverlap="1">
            <wp:simplePos x="0" y="0"/>
            <wp:positionH relativeFrom="column">
              <wp:posOffset>-85725</wp:posOffset>
            </wp:positionH>
            <wp:positionV relativeFrom="paragraph">
              <wp:posOffset>2540</wp:posOffset>
            </wp:positionV>
            <wp:extent cx="5039995" cy="188595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a:xfrm>
                      <a:off x="0" y="0"/>
                      <a:ext cx="5039995" cy="1885950"/>
                    </a:xfrm>
                    <a:prstGeom prst="rect">
                      <a:avLst/>
                    </a:prstGeom>
                    <a:noFill/>
                    <a:ln>
                      <a:noFill/>
                    </a:ln>
                  </pic:spPr>
                </pic:pic>
              </a:graphicData>
            </a:graphic>
          </wp:anchor>
        </w:drawing>
      </w:r>
    </w:p>
    <w:p>
      <w:pPr>
        <w:jc w:val="center"/>
        <w:rPr>
          <w:sz w:val="18"/>
          <w:szCs w:val="18"/>
        </w:rPr>
      </w:pPr>
    </w:p>
    <w:p>
      <w:pPr>
        <w:jc w:val="center"/>
        <w:rPr>
          <w:sz w:val="18"/>
          <w:szCs w:val="18"/>
        </w:rPr>
      </w:pPr>
    </w:p>
    <w:p>
      <w:pPr>
        <w:jc w:val="center"/>
        <w:rPr>
          <w:sz w:val="18"/>
          <w:szCs w:val="18"/>
        </w:rPr>
      </w:pPr>
    </w:p>
    <w:p>
      <w:pPr>
        <w:jc w:val="center"/>
        <w:rPr>
          <w:sz w:val="18"/>
          <w:szCs w:val="18"/>
        </w:rPr>
      </w:pPr>
    </w:p>
    <w:p>
      <w:pPr>
        <w:jc w:val="center"/>
        <w:rPr>
          <w:sz w:val="18"/>
          <w:szCs w:val="18"/>
        </w:rPr>
      </w:pPr>
    </w:p>
    <w:p>
      <w:pPr>
        <w:jc w:val="center"/>
        <w:rPr>
          <w:sz w:val="18"/>
          <w:szCs w:val="18"/>
        </w:rPr>
      </w:pPr>
    </w:p>
    <w:p>
      <w:pPr>
        <w:jc w:val="center"/>
        <w:rPr>
          <w:sz w:val="18"/>
          <w:szCs w:val="18"/>
        </w:rPr>
      </w:pPr>
      <w:r>
        <w:rPr>
          <w:rFonts w:hint="eastAsia"/>
          <w:sz w:val="18"/>
          <w:szCs w:val="18"/>
        </w:rPr>
        <w:t>图4-1</w:t>
      </w:r>
      <w:r>
        <w:rPr>
          <w:sz w:val="18"/>
          <w:szCs w:val="18"/>
        </w:rPr>
        <w:t>2</w:t>
      </w:r>
      <w:r>
        <w:rPr>
          <w:rFonts w:hint="eastAsia"/>
          <w:sz w:val="18"/>
          <w:szCs w:val="18"/>
        </w:rPr>
        <w:t xml:space="preserve"> 大创类别</w:t>
      </w:r>
    </w:p>
    <w:p>
      <w:pPr>
        <w:ind w:firstLine="480" w:firstLineChars="200"/>
      </w:pPr>
      <w:r>
        <w:rPr>
          <w:rFonts w:hint="eastAsia"/>
        </w:rPr>
        <w:t>其中，</w:t>
      </w:r>
      <w:r>
        <w:rPr>
          <w:rFonts w:hint="eastAsia"/>
          <w:b/>
          <w:bCs/>
        </w:rPr>
        <w:t>“创新训练项目”</w:t>
      </w:r>
      <w:r>
        <w:rPr>
          <w:rFonts w:hint="eastAsia"/>
        </w:rPr>
        <w:t>指的是本科生个人或团队，在导师指导下，自主完成创新性研究项目设计、研究条件准备和项目实施、研究报告撰写、成果（学术）交流等工作。</w:t>
      </w:r>
      <w:r>
        <w:rPr>
          <w:rFonts w:hint="eastAsia"/>
          <w:b/>
          <w:bCs/>
        </w:rPr>
        <w:t>“创业训练项目”</w:t>
      </w:r>
      <w:r>
        <w:rPr>
          <w:rFonts w:hint="eastAsia"/>
        </w:rPr>
        <w:t>指的是本科生团队在导师指导下，团队中每个学生在项目实施过程中扮演一个或多个具体角色，完成商业计划书编制、可行性研究、企业模拟运行、撰写创业报告等工作。</w:t>
      </w:r>
      <w:r>
        <w:rPr>
          <w:rFonts w:hint="eastAsia"/>
          <w:b/>
          <w:bCs/>
        </w:rPr>
        <w:t>“创业实践项目”</w:t>
      </w:r>
      <w:r>
        <w:rPr>
          <w:rFonts w:hint="eastAsia"/>
        </w:rPr>
        <w:t>则指的是学生团队在学校导师和企业导师共同指导下，采用创新训练项目或创新性实验等成果，提出具有市场前景的创新性产品或服务，以此为基础开展创业实践活动。</w:t>
      </w:r>
    </w:p>
    <w:p>
      <w:pPr>
        <w:ind w:firstLine="480" w:firstLineChars="200"/>
      </w:pPr>
      <w:r>
        <w:t xml:space="preserve"> </w:t>
      </w:r>
      <w:r>
        <w:rPr>
          <w:rFonts w:hint="eastAsia"/>
        </w:rPr>
        <w:t>“大创”的4个等级分别为国家级、省级、校级、院级。在12月提交项目申报书并通过审核后，立项成功的项目便都是“校级”，立项失败的项目则会由项目所在学院再次进行评估，并给其中一定数量的项目定为“院级”。之后，学校、学院会在次年4、5月份开展中期检查工作，分别对各类项目从项目执行情况、团队投入度、约定成果达成度、资金使用进度等几方面评审考查，并将其中优秀的项目推荐参评“省级”和“国家级”。</w:t>
      </w:r>
    </w:p>
    <w:p>
      <w:pPr>
        <w:ind w:firstLine="480" w:firstLineChars="200"/>
      </w:pPr>
    </w:p>
    <w:p>
      <w:pPr>
        <w:pStyle w:val="3"/>
      </w:pPr>
      <w:bookmarkStart w:id="5" w:name="_Toc24462"/>
      <w:bookmarkStart w:id="6" w:name="_Toc32532"/>
      <w:r>
        <w:rPr>
          <w:rFonts w:hint="eastAsia"/>
        </w:rPr>
        <w:t>2、前期准备</w:t>
      </w:r>
      <w:bookmarkEnd w:id="5"/>
      <w:bookmarkEnd w:id="6"/>
    </w:p>
    <w:p>
      <w:pPr>
        <w:ind w:firstLine="480" w:firstLineChars="200"/>
      </w:pPr>
      <w:r>
        <w:rPr>
          <w:rFonts w:hint="eastAsia"/>
        </w:rPr>
        <w:t>关于“大创”的前期准备，和“学术科技类竞赛”的前期准备类似，主要分为“选题”、“选导师”、“组建团队”三部分，主要参考前文“学术科技类竞赛”的前期准备部分即可。以下从“选题”与“组建团队”两个方向再补充一些内容。</w:t>
      </w:r>
    </w:p>
    <w:p>
      <w:pPr>
        <w:ind w:firstLine="480" w:firstLineChars="200"/>
      </w:pPr>
      <w:r>
        <w:rPr>
          <w:rFonts w:hint="eastAsia"/>
        </w:rPr>
        <w:t>（1）从</w:t>
      </w:r>
      <w:r>
        <w:rPr>
          <w:rFonts w:hint="eastAsia"/>
          <w:b/>
          <w:bCs/>
        </w:rPr>
        <w:t>选题</w:t>
      </w:r>
      <w:r>
        <w:rPr>
          <w:rFonts w:hint="eastAsia"/>
        </w:rPr>
        <w:t>来看</w:t>
      </w:r>
    </w:p>
    <w:p>
      <w:pPr>
        <w:spacing w:line="240" w:lineRule="auto"/>
        <w:jc w:val="center"/>
        <w:rPr>
          <w:sz w:val="21"/>
          <w:szCs w:val="22"/>
        </w:rPr>
      </w:pPr>
      <w:r>
        <w:drawing>
          <wp:inline distT="0" distB="0" distL="0" distR="0">
            <wp:extent cx="4152900" cy="13500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a:xfrm>
                      <a:off x="0" y="0"/>
                      <a:ext cx="4152900" cy="1350281"/>
                    </a:xfrm>
                    <a:prstGeom prst="rect">
                      <a:avLst/>
                    </a:prstGeom>
                    <a:noFill/>
                    <a:ln>
                      <a:noFill/>
                    </a:ln>
                  </pic:spPr>
                </pic:pic>
              </a:graphicData>
            </a:graphic>
          </wp:inline>
        </w:drawing>
      </w:r>
    </w:p>
    <w:p>
      <w:pPr>
        <w:jc w:val="center"/>
        <w:rPr>
          <w:sz w:val="18"/>
          <w:szCs w:val="18"/>
        </w:rPr>
      </w:pPr>
      <w:r>
        <w:rPr>
          <w:rFonts w:hint="eastAsia"/>
          <w:sz w:val="18"/>
          <w:szCs w:val="18"/>
        </w:rPr>
        <w:t>图4-13 如何选题</w:t>
      </w:r>
    </w:p>
    <w:p>
      <w:pPr>
        <w:ind w:firstLine="480" w:firstLineChars="200"/>
      </w:pPr>
      <w:r>
        <w:rPr>
          <w:rFonts w:hint="eastAsia"/>
        </w:rPr>
        <w:t>根据《四川大学“大学生创新创业训练计划”项目管理办法》（川大教〔2013〕166号）的要求，“大创”项目应“具有学术价值或应用前景，并具有创新性，同时应进行可行性论证”。其中，如何把握选题的学术价值与创新性前文已有介绍，这里再谈一谈应用前景与可行性的问题。</w:t>
      </w:r>
    </w:p>
    <w:p>
      <w:pPr>
        <w:ind w:firstLine="480" w:firstLineChars="200"/>
      </w:pPr>
      <w:r>
        <w:rPr>
          <w:rFonts w:hint="eastAsia"/>
        </w:rPr>
        <w:t>不论选择做创新项目还是创业项目，项目的</w:t>
      </w:r>
      <w:r>
        <w:rPr>
          <w:rFonts w:hint="eastAsia"/>
          <w:b/>
          <w:bCs/>
        </w:rPr>
        <w:t>应用前景与可行性</w:t>
      </w:r>
      <w:r>
        <w:rPr>
          <w:rFonts w:hint="eastAsia"/>
        </w:rPr>
        <w:t>都很重要，一个真正有需求的项目，是一定能解决一个当前还悬而未决的问题，也就是所谓的“痛点”的。而这个问题没有被解决，也许是因为在技术上未能取得突破，也许技术已经存在，但还没应用到这个问题上，也许有人做了，但他的方案使用效果不好，导致鲜为人知。对于第一种情况，解决问题的关键在于技术上的研究，需要在学术研究上进行突破；对于第二种情况，其实在学术研究上已经有了现成的方案，但还没有被应用到这个问题上，其实是需要一个研究成果的落地；而第三种情况，不仅已有学术成果，而且学术成果已经落地，有现成的产品了，只是效果不好，这时需要进行</w:t>
      </w:r>
      <w:r>
        <w:rPr>
          <w:rFonts w:hint="eastAsia"/>
          <w:b/>
          <w:bCs/>
        </w:rPr>
        <w:t>“微创新”</w:t>
      </w:r>
      <w:r>
        <w:rPr>
          <w:rFonts w:hint="eastAsia"/>
        </w:rPr>
        <w:t>，在产品用户体验上下功夫，没有石破天惊的技术不要紧，好产品不一定要颠覆，微小改进也可能让用户尖叫。</w:t>
      </w:r>
    </w:p>
    <w:p>
      <w:pPr>
        <w:ind w:firstLine="480" w:firstLineChars="200"/>
        <w:rPr>
          <w:ins w:id="0" w:author="再来While" w:date="2022-02-07T20:54:15Z"/>
          <w:rFonts w:hint="eastAsia"/>
        </w:rPr>
      </w:pPr>
      <w:r>
        <w:rPr>
          <w:rFonts w:hint="eastAsia"/>
        </w:rPr>
        <w:t>此外，很多时候</w:t>
      </w:r>
      <w:r>
        <w:rPr>
          <w:rFonts w:hint="eastAsia"/>
          <w:b/>
          <w:bCs/>
        </w:rPr>
        <w:t>国家政策导向</w:t>
      </w:r>
      <w:r>
        <w:rPr>
          <w:rFonts w:hint="eastAsia"/>
        </w:rPr>
        <w:t>也会极大地影响项目的前景，学校、学院的特色特点也会对项目有影响。大家选题时需要</w:t>
      </w:r>
      <w:r>
        <w:rPr>
          <w:rFonts w:hint="eastAsia"/>
          <w:b/>
          <w:bCs/>
        </w:rPr>
        <w:t>冷静、客观地思考</w:t>
      </w:r>
      <w:r>
        <w:rPr>
          <w:rFonts w:hint="eastAsia"/>
        </w:rPr>
        <w:t>，可以从搜索引擎、专业相关网站、自媒体平台、学长学姐经验等信息源上搜集、整理、综合自己所需要的资料。</w:t>
      </w:r>
    </w:p>
    <w:p>
      <w:pPr>
        <w:ind w:firstLine="480" w:firstLineChars="200"/>
        <w:rPr>
          <w:ins w:id="1" w:author="再来While" w:date="2022-02-07T20:57:00Z"/>
          <w:rFonts w:hint="eastAsia"/>
          <w:lang w:val="en-US" w:eastAsia="zh-CN"/>
        </w:rPr>
      </w:pPr>
      <w:ins w:id="2" w:author="再来While" w:date="2022-02-07T20:54:22Z">
        <w:r>
          <w:rPr>
            <w:rFonts w:hint="eastAsia"/>
            <w:lang w:val="en-US" w:eastAsia="zh-CN"/>
          </w:rPr>
          <w:t>同时</w:t>
        </w:r>
      </w:ins>
      <w:ins w:id="3" w:author="再来While" w:date="2022-02-07T20:54:35Z">
        <w:r>
          <w:rPr>
            <w:rFonts w:hint="eastAsia"/>
            <w:lang w:val="en-US" w:eastAsia="zh-CN"/>
          </w:rPr>
          <w:t>，</w:t>
        </w:r>
      </w:ins>
      <w:ins w:id="4" w:author="再来While" w:date="2022-02-07T20:54:36Z">
        <w:r>
          <w:rPr>
            <w:rFonts w:hint="eastAsia"/>
            <w:lang w:val="en-US" w:eastAsia="zh-CN"/>
          </w:rPr>
          <w:t>选题的</w:t>
        </w:r>
      </w:ins>
      <w:ins w:id="5" w:author="再来While" w:date="2022-02-07T20:54:37Z">
        <w:r>
          <w:rPr>
            <w:rFonts w:hint="eastAsia"/>
            <w:lang w:val="en-US" w:eastAsia="zh-CN"/>
          </w:rPr>
          <w:t>时候</w:t>
        </w:r>
      </w:ins>
      <w:ins w:id="6" w:author="再来While" w:date="2022-02-07T20:56:02Z">
        <w:r>
          <w:rPr>
            <w:rFonts w:hint="eastAsia"/>
            <w:lang w:val="en-US" w:eastAsia="zh-CN"/>
          </w:rPr>
          <w:t>部分</w:t>
        </w:r>
      </w:ins>
      <w:ins w:id="7" w:author="再来While" w:date="2022-02-07T20:56:03Z">
        <w:r>
          <w:rPr>
            <w:rFonts w:hint="eastAsia"/>
            <w:lang w:val="en-US" w:eastAsia="zh-CN"/>
          </w:rPr>
          <w:t>老师</w:t>
        </w:r>
      </w:ins>
      <w:ins w:id="8" w:author="再来While" w:date="2022-02-07T20:56:04Z">
        <w:r>
          <w:rPr>
            <w:rFonts w:hint="eastAsia"/>
            <w:lang w:val="en-US" w:eastAsia="zh-CN"/>
          </w:rPr>
          <w:t>可能</w:t>
        </w:r>
      </w:ins>
      <w:ins w:id="9" w:author="再来While" w:date="2022-02-07T20:56:07Z">
        <w:r>
          <w:rPr>
            <w:rFonts w:hint="eastAsia"/>
            <w:lang w:val="en-US" w:eastAsia="zh-CN"/>
          </w:rPr>
          <w:t>会</w:t>
        </w:r>
      </w:ins>
      <w:ins w:id="10" w:author="再来While" w:date="2022-02-07T20:56:08Z">
        <w:r>
          <w:rPr>
            <w:rFonts w:hint="eastAsia"/>
            <w:lang w:val="en-US" w:eastAsia="zh-CN"/>
          </w:rPr>
          <w:t>直接</w:t>
        </w:r>
      </w:ins>
      <w:ins w:id="11" w:author="再来While" w:date="2022-02-07T20:56:14Z">
        <w:r>
          <w:rPr>
            <w:rFonts w:hint="eastAsia"/>
            <w:lang w:val="en-US" w:eastAsia="zh-CN"/>
          </w:rPr>
          <w:t>将</w:t>
        </w:r>
      </w:ins>
      <w:ins w:id="12" w:author="再来While" w:date="2022-02-07T20:56:15Z">
        <w:r>
          <w:rPr>
            <w:rFonts w:hint="eastAsia"/>
            <w:lang w:val="en-US" w:eastAsia="zh-CN"/>
          </w:rPr>
          <w:t>老师</w:t>
        </w:r>
      </w:ins>
      <w:ins w:id="13" w:author="再来While" w:date="2022-02-07T20:56:16Z">
        <w:r>
          <w:rPr>
            <w:rFonts w:hint="eastAsia"/>
            <w:lang w:val="en-US" w:eastAsia="zh-CN"/>
          </w:rPr>
          <w:t>自己的</w:t>
        </w:r>
      </w:ins>
      <w:ins w:id="14" w:author="再来While" w:date="2022-02-07T20:56:18Z">
        <w:r>
          <w:rPr>
            <w:rFonts w:hint="eastAsia"/>
            <w:lang w:val="en-US" w:eastAsia="zh-CN"/>
          </w:rPr>
          <w:t>课题</w:t>
        </w:r>
      </w:ins>
      <w:ins w:id="15" w:author="再来While" w:date="2022-02-07T20:56:20Z">
        <w:r>
          <w:rPr>
            <w:rFonts w:hint="eastAsia"/>
            <w:lang w:val="en-US" w:eastAsia="zh-CN"/>
          </w:rPr>
          <w:t>给</w:t>
        </w:r>
      </w:ins>
      <w:ins w:id="16" w:author="再来While" w:date="2022-02-07T20:56:30Z">
        <w:r>
          <w:rPr>
            <w:rFonts w:hint="eastAsia"/>
            <w:lang w:val="en-US" w:eastAsia="zh-CN"/>
          </w:rPr>
          <w:t>同学。</w:t>
        </w:r>
      </w:ins>
      <w:ins w:id="17" w:author="再来While" w:date="2022-02-07T20:56:40Z">
        <w:r>
          <w:rPr>
            <w:rFonts w:hint="eastAsia"/>
            <w:lang w:val="en-US" w:eastAsia="zh-CN"/>
          </w:rPr>
          <w:t>部分同学</w:t>
        </w:r>
      </w:ins>
      <w:ins w:id="18" w:author="再来While" w:date="2022-02-07T20:56:42Z">
        <w:r>
          <w:rPr>
            <w:rFonts w:hint="eastAsia"/>
            <w:lang w:val="en-US" w:eastAsia="zh-CN"/>
          </w:rPr>
          <w:t>可能</w:t>
        </w:r>
      </w:ins>
      <w:ins w:id="19" w:author="再来While" w:date="2022-02-07T20:56:44Z">
        <w:r>
          <w:rPr>
            <w:rFonts w:hint="eastAsia"/>
            <w:lang w:val="en-US" w:eastAsia="zh-CN"/>
          </w:rPr>
          <w:t>拿到</w:t>
        </w:r>
      </w:ins>
      <w:ins w:id="20" w:author="再来While" w:date="2022-02-07T20:56:45Z">
        <w:r>
          <w:rPr>
            <w:rFonts w:hint="eastAsia"/>
            <w:lang w:val="en-US" w:eastAsia="zh-CN"/>
          </w:rPr>
          <w:t>老师</w:t>
        </w:r>
      </w:ins>
      <w:ins w:id="21" w:author="再来While" w:date="2022-02-07T20:56:46Z">
        <w:r>
          <w:rPr>
            <w:rFonts w:hint="eastAsia"/>
            <w:lang w:val="en-US" w:eastAsia="zh-CN"/>
          </w:rPr>
          <w:t>所给</w:t>
        </w:r>
      </w:ins>
      <w:ins w:id="22" w:author="再来While" w:date="2022-02-07T20:56:47Z">
        <w:r>
          <w:rPr>
            <w:rFonts w:hint="eastAsia"/>
            <w:lang w:val="en-US" w:eastAsia="zh-CN"/>
          </w:rPr>
          <w:t>的</w:t>
        </w:r>
      </w:ins>
      <w:ins w:id="23" w:author="再来While" w:date="2022-02-07T20:56:48Z">
        <w:r>
          <w:rPr>
            <w:rFonts w:hint="eastAsia"/>
            <w:lang w:val="en-US" w:eastAsia="zh-CN"/>
          </w:rPr>
          <w:t>题目</w:t>
        </w:r>
      </w:ins>
      <w:ins w:id="24" w:author="再来While" w:date="2022-02-07T20:56:49Z">
        <w:r>
          <w:rPr>
            <w:rFonts w:hint="eastAsia"/>
            <w:lang w:val="en-US" w:eastAsia="zh-CN"/>
          </w:rPr>
          <w:t>就去</w:t>
        </w:r>
      </w:ins>
      <w:ins w:id="25" w:author="再来While" w:date="2022-02-07T20:56:50Z">
        <w:r>
          <w:rPr>
            <w:rFonts w:hint="eastAsia"/>
            <w:lang w:val="en-US" w:eastAsia="zh-CN"/>
          </w:rPr>
          <w:t>做了，</w:t>
        </w:r>
      </w:ins>
      <w:ins w:id="26" w:author="再来While" w:date="2022-02-07T20:56:53Z">
        <w:r>
          <w:rPr>
            <w:rFonts w:hint="eastAsia"/>
            <w:lang w:val="en-US" w:eastAsia="zh-CN"/>
          </w:rPr>
          <w:t>但实际上</w:t>
        </w:r>
      </w:ins>
      <w:ins w:id="27" w:author="再来While" w:date="2022-02-07T20:56:55Z">
        <w:r>
          <w:rPr>
            <w:rFonts w:hint="eastAsia"/>
            <w:lang w:val="en-US" w:eastAsia="zh-CN"/>
          </w:rPr>
          <w:t>这样是</w:t>
        </w:r>
      </w:ins>
      <w:ins w:id="28" w:author="再来While" w:date="2022-02-07T20:56:57Z">
        <w:r>
          <w:rPr>
            <w:rFonts w:hint="eastAsia"/>
            <w:lang w:val="en-US" w:eastAsia="zh-CN"/>
          </w:rPr>
          <w:t>存在</w:t>
        </w:r>
      </w:ins>
      <w:ins w:id="29" w:author="再来While" w:date="2022-02-07T20:56:58Z">
        <w:r>
          <w:rPr>
            <w:rFonts w:hint="eastAsia"/>
            <w:lang w:val="en-US" w:eastAsia="zh-CN"/>
          </w:rPr>
          <w:t>问题</w:t>
        </w:r>
      </w:ins>
      <w:ins w:id="30" w:author="再来While" w:date="2022-02-07T20:56:59Z">
        <w:r>
          <w:rPr>
            <w:rFonts w:hint="eastAsia"/>
            <w:lang w:val="en-US" w:eastAsia="zh-CN"/>
          </w:rPr>
          <w:t>的：</w:t>
        </w:r>
      </w:ins>
    </w:p>
    <w:p>
      <w:pPr>
        <w:ind w:firstLine="480" w:firstLineChars="200"/>
        <w:rPr>
          <w:ins w:id="31" w:author="再来While" w:date="2022-02-07T21:00:25Z"/>
          <w:rFonts w:hint="eastAsia"/>
          <w:lang w:val="en-US" w:eastAsia="zh-CN"/>
        </w:rPr>
      </w:pPr>
      <w:ins w:id="32" w:author="再来While" w:date="2022-02-07T20:57:01Z">
        <w:r>
          <w:rPr>
            <w:rFonts w:hint="eastAsia"/>
            <w:lang w:val="en-US" w:eastAsia="zh-CN"/>
          </w:rPr>
          <w:t>首先</w:t>
        </w:r>
      </w:ins>
      <w:ins w:id="33" w:author="再来While" w:date="2022-02-07T20:57:02Z">
        <w:r>
          <w:rPr>
            <w:rFonts w:hint="eastAsia"/>
            <w:lang w:val="en-US" w:eastAsia="zh-CN"/>
          </w:rPr>
          <w:t>老师</w:t>
        </w:r>
      </w:ins>
      <w:ins w:id="34" w:author="再来While" w:date="2022-02-07T20:57:03Z">
        <w:r>
          <w:rPr>
            <w:rFonts w:hint="eastAsia"/>
            <w:lang w:val="en-US" w:eastAsia="zh-CN"/>
          </w:rPr>
          <w:t>的</w:t>
        </w:r>
      </w:ins>
      <w:ins w:id="35" w:author="再来While" w:date="2022-02-07T20:57:04Z">
        <w:r>
          <w:rPr>
            <w:rFonts w:hint="eastAsia"/>
            <w:lang w:val="en-US" w:eastAsia="zh-CN"/>
          </w:rPr>
          <w:t>选题</w:t>
        </w:r>
      </w:ins>
      <w:ins w:id="36" w:author="再来While" w:date="2022-02-07T20:57:05Z">
        <w:r>
          <w:rPr>
            <w:rFonts w:hint="eastAsia"/>
            <w:lang w:val="en-US" w:eastAsia="zh-CN"/>
          </w:rPr>
          <w:t>可能</w:t>
        </w:r>
      </w:ins>
      <w:ins w:id="37" w:author="再来While" w:date="2022-02-07T20:57:07Z">
        <w:r>
          <w:rPr>
            <w:rFonts w:hint="eastAsia"/>
            <w:lang w:val="en-US" w:eastAsia="zh-CN"/>
          </w:rPr>
          <w:t>并没有</w:t>
        </w:r>
      </w:ins>
      <w:ins w:id="38" w:author="再来While" w:date="2022-02-07T20:57:08Z">
        <w:r>
          <w:rPr>
            <w:rFonts w:hint="eastAsia"/>
            <w:lang w:val="en-US" w:eastAsia="zh-CN"/>
          </w:rPr>
          <w:t>考虑到</w:t>
        </w:r>
      </w:ins>
      <w:ins w:id="39" w:author="再来While" w:date="2022-02-07T20:57:15Z">
        <w:r>
          <w:rPr>
            <w:rFonts w:hint="eastAsia"/>
            <w:lang w:val="en-US" w:eastAsia="zh-CN"/>
          </w:rPr>
          <w:t>本科</w:t>
        </w:r>
      </w:ins>
      <w:ins w:id="40" w:author="再来While" w:date="2022-02-07T20:57:16Z">
        <w:r>
          <w:rPr>
            <w:rFonts w:hint="eastAsia"/>
            <w:lang w:val="en-US" w:eastAsia="zh-CN"/>
          </w:rPr>
          <w:t>同学</w:t>
        </w:r>
      </w:ins>
      <w:ins w:id="41" w:author="再来While" w:date="2022-02-07T20:57:17Z">
        <w:r>
          <w:rPr>
            <w:rFonts w:hint="eastAsia"/>
            <w:lang w:val="en-US" w:eastAsia="zh-CN"/>
          </w:rPr>
          <w:t>本身的</w:t>
        </w:r>
      </w:ins>
      <w:ins w:id="42" w:author="再来While" w:date="2022-02-07T20:57:18Z">
        <w:r>
          <w:rPr>
            <w:rFonts w:hint="eastAsia"/>
            <w:lang w:val="en-US" w:eastAsia="zh-CN"/>
          </w:rPr>
          <w:t>能力</w:t>
        </w:r>
      </w:ins>
      <w:ins w:id="43" w:author="再来While" w:date="2022-02-07T20:57:19Z">
        <w:r>
          <w:rPr>
            <w:rFonts w:hint="eastAsia"/>
            <w:lang w:val="en-US" w:eastAsia="zh-CN"/>
          </w:rPr>
          <w:t>，</w:t>
        </w:r>
      </w:ins>
      <w:ins w:id="44" w:author="再来While" w:date="2022-02-07T20:57:20Z">
        <w:r>
          <w:rPr>
            <w:rFonts w:hint="eastAsia"/>
            <w:lang w:val="en-US" w:eastAsia="zh-CN"/>
          </w:rPr>
          <w:t>部分</w:t>
        </w:r>
      </w:ins>
      <w:ins w:id="45" w:author="再来While" w:date="2022-02-07T20:57:21Z">
        <w:r>
          <w:rPr>
            <w:rFonts w:hint="eastAsia"/>
            <w:lang w:val="en-US" w:eastAsia="zh-CN"/>
          </w:rPr>
          <w:t>题目</w:t>
        </w:r>
      </w:ins>
      <w:ins w:id="46" w:author="再来While" w:date="2022-02-07T20:57:22Z">
        <w:r>
          <w:rPr>
            <w:rFonts w:hint="eastAsia"/>
            <w:lang w:val="en-US" w:eastAsia="zh-CN"/>
          </w:rPr>
          <w:t>可能</w:t>
        </w:r>
      </w:ins>
      <w:ins w:id="47" w:author="再来While" w:date="2022-02-07T20:57:26Z">
        <w:r>
          <w:rPr>
            <w:rFonts w:hint="eastAsia"/>
            <w:lang w:val="en-US" w:eastAsia="zh-CN"/>
          </w:rPr>
          <w:t>需要</w:t>
        </w:r>
      </w:ins>
      <w:ins w:id="48" w:author="再来While" w:date="2022-02-07T20:57:29Z">
        <w:r>
          <w:rPr>
            <w:rFonts w:hint="eastAsia"/>
            <w:lang w:val="en-US" w:eastAsia="zh-CN"/>
          </w:rPr>
          <w:t>远高于</w:t>
        </w:r>
      </w:ins>
      <w:ins w:id="49" w:author="再来While" w:date="2022-02-07T20:57:33Z">
        <w:r>
          <w:rPr>
            <w:rFonts w:hint="eastAsia"/>
            <w:lang w:val="en-US" w:eastAsia="zh-CN"/>
          </w:rPr>
          <w:t>当前</w:t>
        </w:r>
      </w:ins>
      <w:ins w:id="50" w:author="再来While" w:date="2022-02-07T20:57:34Z">
        <w:r>
          <w:rPr>
            <w:rFonts w:hint="eastAsia"/>
            <w:lang w:val="en-US" w:eastAsia="zh-CN"/>
          </w:rPr>
          <w:t>同学的</w:t>
        </w:r>
      </w:ins>
      <w:ins w:id="51" w:author="再来While" w:date="2022-02-07T20:57:36Z">
        <w:r>
          <w:rPr>
            <w:rFonts w:hint="eastAsia"/>
            <w:lang w:val="en-US" w:eastAsia="zh-CN"/>
          </w:rPr>
          <w:t>实力</w:t>
        </w:r>
      </w:ins>
      <w:ins w:id="52" w:author="再来While" w:date="2022-02-07T20:57:37Z">
        <w:r>
          <w:rPr>
            <w:rFonts w:hint="eastAsia"/>
            <w:lang w:val="en-US" w:eastAsia="zh-CN"/>
          </w:rPr>
          <w:t>导致</w:t>
        </w:r>
      </w:ins>
      <w:ins w:id="53" w:author="再来While" w:date="2022-02-07T20:57:38Z">
        <w:r>
          <w:rPr>
            <w:rFonts w:hint="eastAsia"/>
            <w:lang w:val="en-US" w:eastAsia="zh-CN"/>
          </w:rPr>
          <w:t>无法</w:t>
        </w:r>
      </w:ins>
      <w:ins w:id="54" w:author="再来While" w:date="2022-02-07T20:57:39Z">
        <w:r>
          <w:rPr>
            <w:rFonts w:hint="eastAsia"/>
            <w:lang w:val="en-US" w:eastAsia="zh-CN"/>
          </w:rPr>
          <w:t>完成</w:t>
        </w:r>
      </w:ins>
      <w:ins w:id="55" w:author="再来While" w:date="2022-02-07T20:59:04Z">
        <w:r>
          <w:rPr>
            <w:rFonts w:hint="eastAsia"/>
            <w:lang w:val="en-US" w:eastAsia="zh-CN"/>
          </w:rPr>
          <w:t>；</w:t>
        </w:r>
      </w:ins>
      <w:ins w:id="56" w:author="再来While" w:date="2022-02-07T20:57:41Z">
        <w:r>
          <w:rPr>
            <w:rFonts w:hint="eastAsia"/>
            <w:lang w:val="en-US" w:eastAsia="zh-CN"/>
          </w:rPr>
          <w:t>同时</w:t>
        </w:r>
      </w:ins>
      <w:ins w:id="57" w:author="再来While" w:date="2022-02-07T20:57:42Z">
        <w:r>
          <w:rPr>
            <w:rFonts w:hint="eastAsia"/>
            <w:lang w:val="en-US" w:eastAsia="zh-CN"/>
          </w:rPr>
          <w:t>老师</w:t>
        </w:r>
      </w:ins>
      <w:ins w:id="58" w:author="再来While" w:date="2022-02-07T20:57:44Z">
        <w:r>
          <w:rPr>
            <w:rFonts w:hint="eastAsia"/>
            <w:lang w:val="en-US" w:eastAsia="zh-CN"/>
          </w:rPr>
          <w:t>想的</w:t>
        </w:r>
      </w:ins>
      <w:ins w:id="59" w:author="再来While" w:date="2022-02-07T20:57:45Z">
        <w:r>
          <w:rPr>
            <w:rFonts w:hint="eastAsia"/>
            <w:lang w:val="en-US" w:eastAsia="zh-CN"/>
          </w:rPr>
          <w:t>题目</w:t>
        </w:r>
      </w:ins>
      <w:ins w:id="60" w:author="再来While" w:date="2022-02-07T20:57:49Z">
        <w:r>
          <w:rPr>
            <w:rFonts w:hint="eastAsia"/>
            <w:lang w:val="en-US" w:eastAsia="zh-CN"/>
          </w:rPr>
          <w:t>有一定可能</w:t>
        </w:r>
      </w:ins>
      <w:ins w:id="61" w:author="再来While" w:date="2022-02-07T20:57:50Z">
        <w:r>
          <w:rPr>
            <w:rFonts w:hint="eastAsia"/>
            <w:lang w:val="en-US" w:eastAsia="zh-CN"/>
          </w:rPr>
          <w:t>并没有</w:t>
        </w:r>
      </w:ins>
      <w:ins w:id="62" w:author="再来While" w:date="2022-02-07T20:57:52Z">
        <w:r>
          <w:rPr>
            <w:rFonts w:hint="eastAsia"/>
            <w:lang w:val="en-US" w:eastAsia="zh-CN"/>
          </w:rPr>
          <w:t>经过老师</w:t>
        </w:r>
      </w:ins>
      <w:ins w:id="63" w:author="再来While" w:date="2022-02-07T20:57:53Z">
        <w:r>
          <w:rPr>
            <w:rFonts w:hint="eastAsia"/>
            <w:lang w:val="en-US" w:eastAsia="zh-CN"/>
          </w:rPr>
          <w:t>的</w:t>
        </w:r>
      </w:ins>
      <w:ins w:id="64" w:author="再来While" w:date="2022-02-07T20:57:54Z">
        <w:r>
          <w:rPr>
            <w:rFonts w:hint="eastAsia"/>
            <w:lang w:val="en-US" w:eastAsia="zh-CN"/>
          </w:rPr>
          <w:t>深思</w:t>
        </w:r>
      </w:ins>
      <w:ins w:id="65" w:author="再来While" w:date="2022-02-07T20:57:58Z">
        <w:r>
          <w:rPr>
            <w:rFonts w:hint="eastAsia"/>
            <w:lang w:val="en-US" w:eastAsia="zh-CN"/>
          </w:rPr>
          <w:t>熟虑</w:t>
        </w:r>
      </w:ins>
      <w:ins w:id="66" w:author="再来While" w:date="2022-02-07T20:57:59Z">
        <w:r>
          <w:rPr>
            <w:rFonts w:hint="eastAsia"/>
            <w:lang w:val="en-US" w:eastAsia="zh-CN"/>
          </w:rPr>
          <w:t>，</w:t>
        </w:r>
      </w:ins>
      <w:ins w:id="67" w:author="再来While" w:date="2022-02-07T20:58:25Z">
        <w:r>
          <w:rPr>
            <w:rFonts w:hint="eastAsia"/>
            <w:lang w:val="en-US" w:eastAsia="zh-CN"/>
          </w:rPr>
          <w:t>有一定</w:t>
        </w:r>
      </w:ins>
      <w:ins w:id="68" w:author="再来While" w:date="2022-02-07T20:58:26Z">
        <w:r>
          <w:rPr>
            <w:rFonts w:hint="eastAsia"/>
            <w:lang w:val="en-US" w:eastAsia="zh-CN"/>
          </w:rPr>
          <w:t>可能</w:t>
        </w:r>
      </w:ins>
      <w:ins w:id="69" w:author="再来While" w:date="2022-02-07T20:58:28Z">
        <w:r>
          <w:rPr>
            <w:rFonts w:hint="eastAsia"/>
            <w:lang w:val="en-US" w:eastAsia="zh-CN"/>
          </w:rPr>
          <w:t>并没有</w:t>
        </w:r>
      </w:ins>
      <w:ins w:id="70" w:author="再来While" w:date="2022-02-07T20:58:29Z">
        <w:r>
          <w:rPr>
            <w:rFonts w:hint="eastAsia"/>
            <w:lang w:val="en-US" w:eastAsia="zh-CN"/>
          </w:rPr>
          <w:t>什么</w:t>
        </w:r>
      </w:ins>
      <w:ins w:id="71" w:author="再来While" w:date="2022-02-07T20:58:33Z">
        <w:r>
          <w:rPr>
            <w:rFonts w:hint="eastAsia"/>
            <w:lang w:val="en-US" w:eastAsia="zh-CN"/>
          </w:rPr>
          <w:t>创新性</w:t>
        </w:r>
      </w:ins>
      <w:ins w:id="72" w:author="再来While" w:date="2022-02-07T20:58:37Z">
        <w:r>
          <w:rPr>
            <w:rFonts w:hint="eastAsia"/>
            <w:lang w:val="en-US" w:eastAsia="zh-CN"/>
          </w:rPr>
          <w:t>或者</w:t>
        </w:r>
      </w:ins>
      <w:ins w:id="73" w:author="再来While" w:date="2022-02-07T20:58:39Z">
        <w:r>
          <w:rPr>
            <w:rFonts w:hint="eastAsia"/>
            <w:lang w:val="en-US" w:eastAsia="zh-CN"/>
          </w:rPr>
          <w:t>过于</w:t>
        </w:r>
      </w:ins>
      <w:ins w:id="74" w:author="再来While" w:date="2022-02-07T20:58:45Z">
        <w:r>
          <w:rPr>
            <w:rFonts w:hint="eastAsia"/>
            <w:lang w:val="en-US" w:eastAsia="zh-CN"/>
          </w:rPr>
          <w:t>天马行空</w:t>
        </w:r>
      </w:ins>
      <w:ins w:id="75" w:author="再来While" w:date="2022-02-07T20:58:46Z">
        <w:r>
          <w:rPr>
            <w:rFonts w:hint="eastAsia"/>
            <w:lang w:val="en-US" w:eastAsia="zh-CN"/>
          </w:rPr>
          <w:t>无法</w:t>
        </w:r>
      </w:ins>
      <w:ins w:id="76" w:author="再来While" w:date="2022-02-07T20:58:47Z">
        <w:r>
          <w:rPr>
            <w:rFonts w:hint="eastAsia"/>
            <w:lang w:val="en-US" w:eastAsia="zh-CN"/>
          </w:rPr>
          <w:t>完成</w:t>
        </w:r>
      </w:ins>
      <w:ins w:id="77" w:author="再来While" w:date="2022-02-07T20:59:00Z">
        <w:r>
          <w:rPr>
            <w:rFonts w:hint="eastAsia"/>
            <w:lang w:val="en-US" w:eastAsia="zh-CN"/>
          </w:rPr>
          <w:t>；</w:t>
        </w:r>
      </w:ins>
      <w:ins w:id="78" w:author="再来While" w:date="2022-02-07T20:59:09Z">
        <w:r>
          <w:rPr>
            <w:rFonts w:hint="eastAsia"/>
            <w:lang w:val="en-US" w:eastAsia="zh-CN"/>
          </w:rPr>
          <w:t>并且</w:t>
        </w:r>
      </w:ins>
      <w:ins w:id="79" w:author="再来While" w:date="2022-02-07T20:59:15Z">
        <w:r>
          <w:rPr>
            <w:rFonts w:hint="eastAsia"/>
            <w:lang w:val="en-US" w:eastAsia="zh-CN"/>
          </w:rPr>
          <w:t>将</w:t>
        </w:r>
      </w:ins>
      <w:ins w:id="80" w:author="再来While" w:date="2022-02-07T20:59:16Z">
        <w:r>
          <w:rPr>
            <w:rFonts w:hint="eastAsia"/>
            <w:lang w:val="en-US" w:eastAsia="zh-CN"/>
          </w:rPr>
          <w:t>老师</w:t>
        </w:r>
      </w:ins>
      <w:ins w:id="81" w:author="再来While" w:date="2022-02-07T20:59:17Z">
        <w:r>
          <w:rPr>
            <w:rFonts w:hint="eastAsia"/>
            <w:lang w:val="en-US" w:eastAsia="zh-CN"/>
          </w:rPr>
          <w:t>提出</w:t>
        </w:r>
      </w:ins>
      <w:ins w:id="82" w:author="再来While" w:date="2022-02-07T20:59:18Z">
        <w:r>
          <w:rPr>
            <w:rFonts w:hint="eastAsia"/>
            <w:lang w:val="en-US" w:eastAsia="zh-CN"/>
          </w:rPr>
          <w:t>的</w:t>
        </w:r>
      </w:ins>
      <w:ins w:id="83" w:author="再来While" w:date="2022-02-07T20:59:19Z">
        <w:r>
          <w:rPr>
            <w:rFonts w:hint="eastAsia"/>
            <w:lang w:val="en-US" w:eastAsia="zh-CN"/>
          </w:rPr>
          <w:t>课题</w:t>
        </w:r>
      </w:ins>
      <w:ins w:id="84" w:author="再来While" w:date="2022-02-07T20:59:20Z">
        <w:r>
          <w:rPr>
            <w:rFonts w:hint="eastAsia"/>
            <w:lang w:val="en-US" w:eastAsia="zh-CN"/>
          </w:rPr>
          <w:t>直接</w:t>
        </w:r>
      </w:ins>
      <w:ins w:id="85" w:author="再来While" w:date="2022-02-07T20:59:21Z">
        <w:r>
          <w:rPr>
            <w:rFonts w:hint="eastAsia"/>
            <w:lang w:val="en-US" w:eastAsia="zh-CN"/>
          </w:rPr>
          <w:t>拿来</w:t>
        </w:r>
      </w:ins>
      <w:ins w:id="86" w:author="再来While" w:date="2022-02-07T20:59:22Z">
        <w:r>
          <w:rPr>
            <w:rFonts w:hint="eastAsia"/>
            <w:lang w:val="en-US" w:eastAsia="zh-CN"/>
          </w:rPr>
          <w:t>做</w:t>
        </w:r>
      </w:ins>
      <w:ins w:id="87" w:author="再来While" w:date="2022-02-07T20:59:23Z">
        <w:r>
          <w:rPr>
            <w:rFonts w:hint="eastAsia"/>
            <w:lang w:val="en-US" w:eastAsia="zh-CN"/>
          </w:rPr>
          <w:t>并没有</w:t>
        </w:r>
      </w:ins>
      <w:ins w:id="88" w:author="再来While" w:date="2022-02-07T20:59:24Z">
        <w:r>
          <w:rPr>
            <w:rFonts w:hint="eastAsia"/>
            <w:lang w:val="en-US" w:eastAsia="zh-CN"/>
          </w:rPr>
          <w:t>让</w:t>
        </w:r>
      </w:ins>
      <w:ins w:id="89" w:author="再来While" w:date="2022-02-07T20:59:25Z">
        <w:r>
          <w:rPr>
            <w:rFonts w:hint="eastAsia"/>
            <w:lang w:val="en-US" w:eastAsia="zh-CN"/>
          </w:rPr>
          <w:t>同学</w:t>
        </w:r>
      </w:ins>
      <w:ins w:id="90" w:author="再来While" w:date="2022-02-07T20:59:27Z">
        <w:r>
          <w:rPr>
            <w:rFonts w:hint="eastAsia"/>
            <w:lang w:val="en-US" w:eastAsia="zh-CN"/>
          </w:rPr>
          <w:t>经过</w:t>
        </w:r>
      </w:ins>
      <w:ins w:id="91" w:author="再来While" w:date="2022-02-07T20:59:30Z">
        <w:r>
          <w:rPr>
            <w:rFonts w:hint="eastAsia"/>
            <w:lang w:val="en-US" w:eastAsia="zh-CN"/>
          </w:rPr>
          <w:t>查阅文献-</w:t>
        </w:r>
      </w:ins>
      <w:ins w:id="92" w:author="再来While" w:date="2022-02-07T20:59:31Z">
        <w:r>
          <w:rPr>
            <w:rFonts w:hint="eastAsia"/>
            <w:lang w:val="en-US" w:eastAsia="zh-CN"/>
          </w:rPr>
          <w:t>&gt;</w:t>
        </w:r>
      </w:ins>
      <w:ins w:id="93" w:author="再来While" w:date="2022-02-07T20:59:34Z">
        <w:r>
          <w:rPr>
            <w:rFonts w:hint="eastAsia"/>
            <w:lang w:val="en-US" w:eastAsia="zh-CN"/>
          </w:rPr>
          <w:t>提出</w:t>
        </w:r>
      </w:ins>
      <w:ins w:id="94" w:author="再来While" w:date="2022-02-07T20:59:35Z">
        <w:r>
          <w:rPr>
            <w:rFonts w:hint="eastAsia"/>
            <w:lang w:val="en-US" w:eastAsia="zh-CN"/>
          </w:rPr>
          <w:t>想法</w:t>
        </w:r>
      </w:ins>
      <w:ins w:id="95" w:author="再来While" w:date="2022-02-07T20:59:36Z">
        <w:r>
          <w:rPr>
            <w:rFonts w:hint="eastAsia"/>
            <w:lang w:val="en-US" w:eastAsia="zh-CN"/>
          </w:rPr>
          <w:t>这一</w:t>
        </w:r>
      </w:ins>
      <w:ins w:id="96" w:author="再来While" w:date="2022-02-07T20:59:37Z">
        <w:r>
          <w:rPr>
            <w:rFonts w:hint="eastAsia"/>
            <w:lang w:val="en-US" w:eastAsia="zh-CN"/>
          </w:rPr>
          <w:t>科研</w:t>
        </w:r>
      </w:ins>
      <w:ins w:id="97" w:author="再来While" w:date="2022-02-07T20:59:40Z">
        <w:r>
          <w:rPr>
            <w:rFonts w:hint="eastAsia"/>
            <w:lang w:val="en-US" w:eastAsia="zh-CN"/>
          </w:rPr>
          <w:t>能力</w:t>
        </w:r>
      </w:ins>
      <w:ins w:id="98" w:author="再来While" w:date="2022-02-07T20:59:41Z">
        <w:r>
          <w:rPr>
            <w:rFonts w:hint="eastAsia"/>
            <w:lang w:val="en-US" w:eastAsia="zh-CN"/>
          </w:rPr>
          <w:t>的</w:t>
        </w:r>
      </w:ins>
      <w:ins w:id="99" w:author="再来While" w:date="2022-02-07T20:59:42Z">
        <w:r>
          <w:rPr>
            <w:rFonts w:hint="eastAsia"/>
            <w:lang w:val="en-US" w:eastAsia="zh-CN"/>
          </w:rPr>
          <w:t>锻炼</w:t>
        </w:r>
      </w:ins>
      <w:ins w:id="100" w:author="再来While" w:date="2022-02-07T20:59:43Z">
        <w:r>
          <w:rPr>
            <w:rFonts w:hint="eastAsia"/>
            <w:lang w:val="en-US" w:eastAsia="zh-CN"/>
          </w:rPr>
          <w:t>过程，</w:t>
        </w:r>
      </w:ins>
      <w:ins w:id="101" w:author="再来While" w:date="2022-02-07T20:59:44Z">
        <w:r>
          <w:rPr>
            <w:rFonts w:hint="eastAsia"/>
            <w:lang w:val="en-US" w:eastAsia="zh-CN"/>
          </w:rPr>
          <w:t>从</w:t>
        </w:r>
      </w:ins>
      <w:ins w:id="102" w:author="再来While" w:date="2022-02-07T20:59:46Z">
        <w:r>
          <w:rPr>
            <w:rFonts w:hint="eastAsia"/>
            <w:lang w:val="en-US" w:eastAsia="zh-CN"/>
          </w:rPr>
          <w:t>长远</w:t>
        </w:r>
      </w:ins>
      <w:ins w:id="103" w:author="再来While" w:date="2022-02-07T20:59:47Z">
        <w:r>
          <w:rPr>
            <w:rFonts w:hint="eastAsia"/>
            <w:lang w:val="en-US" w:eastAsia="zh-CN"/>
          </w:rPr>
          <w:t>来看，</w:t>
        </w:r>
      </w:ins>
      <w:ins w:id="104" w:author="再来While" w:date="2022-02-07T20:59:48Z">
        <w:r>
          <w:rPr>
            <w:rFonts w:hint="eastAsia"/>
            <w:lang w:val="en-US" w:eastAsia="zh-CN"/>
          </w:rPr>
          <w:t>这对</w:t>
        </w:r>
      </w:ins>
      <w:ins w:id="105" w:author="再来While" w:date="2022-02-07T20:59:50Z">
        <w:r>
          <w:rPr>
            <w:rFonts w:hint="eastAsia"/>
            <w:lang w:val="en-US" w:eastAsia="zh-CN"/>
          </w:rPr>
          <w:t>同学的</w:t>
        </w:r>
      </w:ins>
      <w:ins w:id="106" w:author="再来While" w:date="2022-02-07T20:59:51Z">
        <w:r>
          <w:rPr>
            <w:rFonts w:hint="eastAsia"/>
            <w:lang w:val="en-US" w:eastAsia="zh-CN"/>
          </w:rPr>
          <w:t>科研</w:t>
        </w:r>
      </w:ins>
      <w:ins w:id="107" w:author="再来While" w:date="2022-02-07T20:59:54Z">
        <w:r>
          <w:rPr>
            <w:rFonts w:hint="eastAsia"/>
            <w:lang w:val="en-US" w:eastAsia="zh-CN"/>
          </w:rPr>
          <w:t>能力的</w:t>
        </w:r>
      </w:ins>
      <w:ins w:id="108" w:author="再来While" w:date="2022-02-07T20:59:55Z">
        <w:r>
          <w:rPr>
            <w:rFonts w:hint="eastAsia"/>
            <w:lang w:val="en-US" w:eastAsia="zh-CN"/>
          </w:rPr>
          <w:t>培养</w:t>
        </w:r>
      </w:ins>
      <w:ins w:id="109" w:author="再来While" w:date="2022-02-07T20:59:56Z">
        <w:r>
          <w:rPr>
            <w:rFonts w:hint="eastAsia"/>
            <w:lang w:val="en-US" w:eastAsia="zh-CN"/>
          </w:rPr>
          <w:t>是非常</w:t>
        </w:r>
      </w:ins>
      <w:ins w:id="110" w:author="再来While" w:date="2022-02-07T20:59:58Z">
        <w:r>
          <w:rPr>
            <w:rFonts w:hint="eastAsia"/>
            <w:lang w:val="en-US" w:eastAsia="zh-CN"/>
          </w:rPr>
          <w:t>不利的。</w:t>
        </w:r>
      </w:ins>
    </w:p>
    <w:p>
      <w:pPr>
        <w:ind w:firstLine="480" w:firstLineChars="200"/>
        <w:rPr>
          <w:rFonts w:hint="default"/>
          <w:lang w:val="en-US" w:eastAsia="zh-CN"/>
        </w:rPr>
      </w:pPr>
      <w:ins w:id="111" w:author="再来While" w:date="2022-02-07T21:00:27Z">
        <w:r>
          <w:rPr>
            <w:rFonts w:hint="eastAsia"/>
            <w:lang w:val="en-US" w:eastAsia="zh-CN"/>
          </w:rPr>
          <w:t>大家</w:t>
        </w:r>
      </w:ins>
      <w:ins w:id="112" w:author="再来While" w:date="2022-02-07T21:00:29Z">
        <w:r>
          <w:rPr>
            <w:rFonts w:hint="eastAsia"/>
            <w:lang w:val="en-US" w:eastAsia="zh-CN"/>
          </w:rPr>
          <w:t>从老师</w:t>
        </w:r>
      </w:ins>
      <w:ins w:id="113" w:author="再来While" w:date="2022-02-07T21:00:30Z">
        <w:r>
          <w:rPr>
            <w:rFonts w:hint="eastAsia"/>
            <w:lang w:val="en-US" w:eastAsia="zh-CN"/>
          </w:rPr>
          <w:t>处</w:t>
        </w:r>
      </w:ins>
      <w:ins w:id="114" w:author="再来While" w:date="2022-02-07T21:00:31Z">
        <w:r>
          <w:rPr>
            <w:rFonts w:hint="eastAsia"/>
            <w:lang w:val="en-US" w:eastAsia="zh-CN"/>
          </w:rPr>
          <w:t>获取</w:t>
        </w:r>
      </w:ins>
      <w:ins w:id="115" w:author="再来While" w:date="2022-02-07T21:00:32Z">
        <w:r>
          <w:rPr>
            <w:rFonts w:hint="eastAsia"/>
            <w:lang w:val="en-US" w:eastAsia="zh-CN"/>
          </w:rPr>
          <w:t>题目</w:t>
        </w:r>
      </w:ins>
      <w:ins w:id="116" w:author="再来While" w:date="2022-02-07T21:00:33Z">
        <w:r>
          <w:rPr>
            <w:rFonts w:hint="eastAsia"/>
            <w:lang w:val="en-US" w:eastAsia="zh-CN"/>
          </w:rPr>
          <w:t>后</w:t>
        </w:r>
      </w:ins>
      <w:ins w:id="117" w:author="再来While" w:date="2022-02-07T21:00:34Z">
        <w:r>
          <w:rPr>
            <w:rFonts w:hint="eastAsia"/>
            <w:lang w:val="en-US" w:eastAsia="zh-CN"/>
          </w:rPr>
          <w:t>需要</w:t>
        </w:r>
      </w:ins>
      <w:ins w:id="118" w:author="再来While" w:date="2022-02-07T21:00:35Z">
        <w:r>
          <w:rPr>
            <w:rFonts w:hint="eastAsia"/>
            <w:lang w:val="en-US" w:eastAsia="zh-CN"/>
          </w:rPr>
          <w:t>经过</w:t>
        </w:r>
      </w:ins>
      <w:ins w:id="119" w:author="再来While" w:date="2022-02-07T21:00:36Z">
        <w:r>
          <w:rPr>
            <w:rFonts w:hint="eastAsia"/>
            <w:lang w:val="en-US" w:eastAsia="zh-CN"/>
          </w:rPr>
          <w:t>自己的</w:t>
        </w:r>
      </w:ins>
      <w:ins w:id="120" w:author="再来While" w:date="2022-02-07T21:00:38Z">
        <w:r>
          <w:rPr>
            <w:rFonts w:hint="eastAsia"/>
            <w:lang w:val="en-US" w:eastAsia="zh-CN"/>
          </w:rPr>
          <w:t>思考</w:t>
        </w:r>
      </w:ins>
      <w:ins w:id="121" w:author="再来While" w:date="2022-02-07T21:00:42Z">
        <w:r>
          <w:rPr>
            <w:rFonts w:hint="eastAsia"/>
            <w:lang w:val="en-US" w:eastAsia="zh-CN"/>
          </w:rPr>
          <w:t>，</w:t>
        </w:r>
      </w:ins>
      <w:ins w:id="122" w:author="再来While" w:date="2022-02-07T21:00:44Z">
        <w:r>
          <w:rPr>
            <w:rFonts w:hint="eastAsia"/>
            <w:lang w:val="en-US" w:eastAsia="zh-CN"/>
          </w:rPr>
          <w:t>并进行</w:t>
        </w:r>
      </w:ins>
      <w:ins w:id="123" w:author="再来While" w:date="2022-02-07T21:00:45Z">
        <w:r>
          <w:rPr>
            <w:rFonts w:hint="eastAsia"/>
            <w:lang w:val="en-US" w:eastAsia="zh-CN"/>
          </w:rPr>
          <w:t>一定的</w:t>
        </w:r>
      </w:ins>
      <w:ins w:id="124" w:author="再来While" w:date="2022-02-07T21:00:48Z">
        <w:r>
          <w:rPr>
            <w:rFonts w:hint="eastAsia"/>
            <w:lang w:val="en-US" w:eastAsia="zh-CN"/>
          </w:rPr>
          <w:t>文献资料</w:t>
        </w:r>
      </w:ins>
      <w:ins w:id="125" w:author="再来While" w:date="2022-02-07T21:00:49Z">
        <w:r>
          <w:rPr>
            <w:rFonts w:hint="eastAsia"/>
            <w:lang w:val="en-US" w:eastAsia="zh-CN"/>
          </w:rPr>
          <w:t>查阅，</w:t>
        </w:r>
      </w:ins>
      <w:ins w:id="126" w:author="再来While" w:date="2022-02-07T21:00:50Z">
        <w:r>
          <w:rPr>
            <w:rFonts w:hint="eastAsia"/>
            <w:lang w:val="en-US" w:eastAsia="zh-CN"/>
          </w:rPr>
          <w:t>乃至于</w:t>
        </w:r>
      </w:ins>
      <w:ins w:id="127" w:author="再来While" w:date="2022-02-07T21:00:52Z">
        <w:r>
          <w:rPr>
            <w:rFonts w:hint="eastAsia"/>
            <w:lang w:val="en-US" w:eastAsia="zh-CN"/>
          </w:rPr>
          <w:t>对题目</w:t>
        </w:r>
      </w:ins>
      <w:ins w:id="128" w:author="再来While" w:date="2022-02-07T21:00:53Z">
        <w:r>
          <w:rPr>
            <w:rFonts w:hint="eastAsia"/>
            <w:lang w:val="en-US" w:eastAsia="zh-CN"/>
          </w:rPr>
          <w:t>进行</w:t>
        </w:r>
      </w:ins>
      <w:ins w:id="129" w:author="再来While" w:date="2022-02-07T21:00:55Z">
        <w:r>
          <w:rPr>
            <w:rFonts w:hint="eastAsia"/>
            <w:lang w:val="en-US" w:eastAsia="zh-CN"/>
          </w:rPr>
          <w:t>一定</w:t>
        </w:r>
      </w:ins>
      <w:ins w:id="130" w:author="再来While" w:date="2022-02-07T21:00:58Z">
        <w:r>
          <w:rPr>
            <w:rFonts w:hint="eastAsia"/>
            <w:lang w:val="en-US" w:eastAsia="zh-CN"/>
          </w:rPr>
          <w:t>程度</w:t>
        </w:r>
      </w:ins>
      <w:ins w:id="131" w:author="再来While" w:date="2022-02-07T21:00:59Z">
        <w:r>
          <w:rPr>
            <w:rFonts w:hint="eastAsia"/>
            <w:lang w:val="en-US" w:eastAsia="zh-CN"/>
          </w:rPr>
          <w:t>的</w:t>
        </w:r>
      </w:ins>
      <w:ins w:id="132" w:author="再来While" w:date="2022-02-07T21:01:00Z">
        <w:r>
          <w:rPr>
            <w:rFonts w:hint="eastAsia"/>
            <w:lang w:val="en-US" w:eastAsia="zh-CN"/>
          </w:rPr>
          <w:t>修改</w:t>
        </w:r>
      </w:ins>
      <w:ins w:id="133" w:author="再来While" w:date="2022-02-07T21:01:06Z">
        <w:r>
          <w:rPr>
            <w:rFonts w:hint="eastAsia"/>
            <w:lang w:val="en-US" w:eastAsia="zh-CN"/>
          </w:rPr>
          <w:t>才可，</w:t>
        </w:r>
      </w:ins>
      <w:ins w:id="134" w:author="再来While" w:date="2022-02-07T21:01:14Z">
        <w:r>
          <w:rPr>
            <w:rFonts w:hint="eastAsia"/>
            <w:lang w:val="en-US" w:eastAsia="zh-CN"/>
          </w:rPr>
          <w:t>不建议</w:t>
        </w:r>
      </w:ins>
      <w:ins w:id="135" w:author="再来While" w:date="2022-02-07T21:01:15Z">
        <w:r>
          <w:rPr>
            <w:rFonts w:hint="eastAsia"/>
            <w:lang w:val="en-US" w:eastAsia="zh-CN"/>
          </w:rPr>
          <w:t>大家</w:t>
        </w:r>
      </w:ins>
      <w:ins w:id="136" w:author="再来While" w:date="2022-02-07T21:01:16Z">
        <w:r>
          <w:rPr>
            <w:rFonts w:hint="eastAsia"/>
            <w:lang w:val="en-US" w:eastAsia="zh-CN"/>
          </w:rPr>
          <w:t>直接</w:t>
        </w:r>
      </w:ins>
      <w:ins w:id="137" w:author="再来While" w:date="2022-02-07T21:01:18Z">
        <w:r>
          <w:rPr>
            <w:rFonts w:hint="eastAsia"/>
            <w:lang w:val="en-US" w:eastAsia="zh-CN"/>
          </w:rPr>
          <w:t>上手</w:t>
        </w:r>
      </w:ins>
      <w:ins w:id="138" w:author="再来While" w:date="2022-02-07T21:01:19Z">
        <w:r>
          <w:rPr>
            <w:rFonts w:hint="eastAsia"/>
            <w:lang w:val="en-US" w:eastAsia="zh-CN"/>
          </w:rPr>
          <w:t>做。</w:t>
        </w:r>
      </w:ins>
    </w:p>
    <w:p>
      <w:pPr>
        <w:ind w:firstLine="480" w:firstLineChars="200"/>
      </w:pPr>
      <w:r>
        <w:rPr>
          <w:rFonts w:hint="eastAsia"/>
        </w:rPr>
        <w:t>（2）从</w:t>
      </w:r>
      <w:r>
        <w:rPr>
          <w:rFonts w:hint="eastAsia"/>
          <w:b/>
          <w:bCs/>
        </w:rPr>
        <w:t>团队组建</w:t>
      </w:r>
      <w:r>
        <w:rPr>
          <w:rFonts w:hint="eastAsia"/>
        </w:rPr>
        <w:t>来看</w:t>
      </w:r>
    </w:p>
    <w:p>
      <w:pPr>
        <w:spacing w:line="240" w:lineRule="auto"/>
        <w:jc w:val="center"/>
        <w:rPr>
          <w:sz w:val="21"/>
          <w:szCs w:val="22"/>
        </w:rPr>
      </w:pPr>
      <w:r>
        <w:drawing>
          <wp:inline distT="0" distB="0" distL="0" distR="0">
            <wp:extent cx="5038725" cy="21240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a:xfrm>
                      <a:off x="0" y="0"/>
                      <a:ext cx="5038725" cy="2124075"/>
                    </a:xfrm>
                    <a:prstGeom prst="rect">
                      <a:avLst/>
                    </a:prstGeom>
                    <a:noFill/>
                    <a:ln>
                      <a:noFill/>
                    </a:ln>
                  </pic:spPr>
                </pic:pic>
              </a:graphicData>
            </a:graphic>
          </wp:inline>
        </w:drawing>
      </w:r>
    </w:p>
    <w:p>
      <w:pPr>
        <w:jc w:val="center"/>
        <w:rPr>
          <w:sz w:val="18"/>
          <w:szCs w:val="18"/>
        </w:rPr>
      </w:pPr>
      <w:r>
        <w:rPr>
          <w:rFonts w:hint="eastAsia"/>
          <w:sz w:val="18"/>
          <w:szCs w:val="18"/>
        </w:rPr>
        <w:t>图4-1</w:t>
      </w:r>
      <w:r>
        <w:rPr>
          <w:sz w:val="18"/>
          <w:szCs w:val="18"/>
        </w:rPr>
        <w:t>5</w:t>
      </w:r>
      <w:r>
        <w:rPr>
          <w:rFonts w:hint="eastAsia"/>
          <w:sz w:val="18"/>
          <w:szCs w:val="18"/>
        </w:rPr>
        <w:t>4团队组建以及分工</w:t>
      </w:r>
    </w:p>
    <w:p>
      <w:pPr>
        <w:ind w:firstLine="480" w:firstLineChars="200"/>
      </w:pPr>
      <w:r>
        <w:rPr>
          <w:rFonts w:hint="eastAsia"/>
        </w:rPr>
        <w:t>团队往往都是在一个“双层圈子”内完成组建的，也就是自己的朋友与自己朋友的朋友，再远的关系就不太熟了。找熟人组队有两个好处，一个是了解情况，另一个是不容易偷工减料。有很多同学发现，专业内的大佬抱团取暖了，自己的圈子里也找不到合适的人组队，怎么办？这时候就需要</w:t>
      </w:r>
      <w:r>
        <w:rPr>
          <w:rFonts w:hint="eastAsia"/>
          <w:b/>
          <w:bCs/>
        </w:rPr>
        <w:t>主动</w:t>
      </w:r>
      <w:r>
        <w:rPr>
          <w:rFonts w:hint="eastAsia"/>
        </w:rPr>
        <w:t>一点，编写好广告多方发布。编写广告文案，最重要的一点就是</w:t>
      </w:r>
      <w:r>
        <w:rPr>
          <w:rFonts w:hint="eastAsia"/>
          <w:b/>
          <w:bCs/>
        </w:rPr>
        <w:t>“诚意”</w:t>
      </w:r>
      <w:r>
        <w:rPr>
          <w:rFonts w:hint="eastAsia"/>
        </w:rPr>
        <w:t>，这里的“诚意”指的不是抒发个人感情，而是</w:t>
      </w:r>
      <w:r>
        <w:rPr>
          <w:rFonts w:hint="eastAsia"/>
          <w:b/>
          <w:bCs/>
        </w:rPr>
        <w:t>准确传达出关键的信息</w:t>
      </w:r>
      <w:r>
        <w:rPr>
          <w:rFonts w:hint="eastAsia"/>
        </w:rPr>
        <w:t>——项目的创新点在哪里？项目背景如何？自己擅长什么技能，具有什么能力？这是表明“我能提供什么”。此外，还需要表明“我需要什么”——如果要招人，大家希望招到的同学有什么能力？如果要加入项目团队，大家对团队有什么要求？有了这份“诚意”，才能与看到广告的人迅速匹配双方需求，决定是否建立联系，而不是在一些似是而非的话语上浪费时间。</w:t>
      </w:r>
    </w:p>
    <w:p>
      <w:pPr>
        <w:ind w:firstLine="480" w:firstLineChars="200"/>
        <w:rPr>
          <w:ins w:id="139" w:author="再来While" w:date="2022-02-07T21:02:29Z"/>
          <w:rFonts w:hint="eastAsia"/>
        </w:rPr>
      </w:pPr>
      <w:r>
        <w:rPr>
          <w:rFonts w:hint="eastAsia"/>
        </w:rPr>
        <w:t>团队的组成不是人越多越好，而是</w:t>
      </w:r>
      <w:r>
        <w:rPr>
          <w:rFonts w:hint="eastAsia"/>
          <w:b/>
          <w:bCs/>
        </w:rPr>
        <w:t>越合适越好</w:t>
      </w:r>
      <w:r>
        <w:rPr>
          <w:rFonts w:hint="eastAsia"/>
        </w:rPr>
        <w:t>，需要结合项目具体情况考虑。如果把团队比作一个木桶，那好的项目团队往往是“无短板”的，各方面的事情都有人能处理，而且处理得比较妥当，没有硬伤。如果一个项目中，几个人的能力方向互相重叠，那也许在这个擅长的方向上会取得“1+1&gt;2”的效果，但那些没有人接手的事情就会成为项目的黑洞。一个团队，一定需要结合选题实际情况、结合负责人实际情况、结合团队已有成员实际情况来构建，而不是盲目地去寻找“大佬”，否则就算请来了“大佬”，“大佬”也会水土不服，不能在团队需要的地方发光发热，这也不算是一个好团队。</w:t>
      </w:r>
    </w:p>
    <w:p>
      <w:pPr>
        <w:ind w:firstLine="480" w:firstLineChars="200"/>
        <w:rPr>
          <w:rFonts w:hint="default" w:eastAsia="宋体"/>
          <w:lang w:val="en-US" w:eastAsia="zh-CN"/>
        </w:rPr>
      </w:pPr>
      <w:ins w:id="140" w:author="再来While" w:date="2022-02-07T21:02:31Z">
        <w:r>
          <w:rPr>
            <w:rFonts w:hint="eastAsia"/>
            <w:lang w:val="en-US" w:eastAsia="zh-CN"/>
          </w:rPr>
          <w:t>同时</w:t>
        </w:r>
      </w:ins>
      <w:ins w:id="141" w:author="再来While" w:date="2022-02-07T21:09:57Z">
        <w:r>
          <w:rPr>
            <w:rFonts w:hint="eastAsia"/>
            <w:lang w:val="en-US" w:eastAsia="zh-CN"/>
          </w:rPr>
          <w:t>负责人</w:t>
        </w:r>
      </w:ins>
      <w:ins w:id="142" w:author="再来While" w:date="2022-02-07T21:10:01Z">
        <w:r>
          <w:rPr>
            <w:rFonts w:hint="eastAsia"/>
            <w:lang w:val="en-US" w:eastAsia="zh-CN"/>
          </w:rPr>
          <w:t>需要意识到</w:t>
        </w:r>
      </w:ins>
      <w:ins w:id="143" w:author="再来While" w:date="2022-02-07T21:10:05Z">
        <w:r>
          <w:rPr>
            <w:rFonts w:hint="eastAsia"/>
            <w:lang w:val="en-US" w:eastAsia="zh-CN"/>
          </w:rPr>
          <w:t>，</w:t>
        </w:r>
      </w:ins>
      <w:ins w:id="144" w:author="再来While" w:date="2022-02-07T21:10:06Z">
        <w:r>
          <w:rPr>
            <w:rFonts w:hint="eastAsia"/>
            <w:lang w:val="en-US" w:eastAsia="zh-CN"/>
          </w:rPr>
          <w:t>自己</w:t>
        </w:r>
      </w:ins>
      <w:ins w:id="145" w:author="再来While" w:date="2022-02-07T21:10:11Z">
        <w:r>
          <w:rPr>
            <w:rFonts w:hint="eastAsia"/>
            <w:lang w:val="en-US" w:eastAsia="zh-CN"/>
          </w:rPr>
          <w:t>在团队</w:t>
        </w:r>
      </w:ins>
      <w:ins w:id="146" w:author="再来While" w:date="2022-02-07T21:10:12Z">
        <w:r>
          <w:rPr>
            <w:rFonts w:hint="eastAsia"/>
            <w:lang w:val="en-US" w:eastAsia="zh-CN"/>
          </w:rPr>
          <w:t>中的</w:t>
        </w:r>
      </w:ins>
      <w:ins w:id="147" w:author="再来While" w:date="2022-02-07T21:10:13Z">
        <w:r>
          <w:rPr>
            <w:rFonts w:hint="eastAsia"/>
            <w:lang w:val="en-US" w:eastAsia="zh-CN"/>
          </w:rPr>
          <w:t>任务</w:t>
        </w:r>
      </w:ins>
      <w:ins w:id="148" w:author="再来While" w:date="2022-02-07T21:10:14Z">
        <w:r>
          <w:rPr>
            <w:rFonts w:hint="eastAsia"/>
            <w:lang w:val="en-US" w:eastAsia="zh-CN"/>
          </w:rPr>
          <w:t>是</w:t>
        </w:r>
      </w:ins>
      <w:ins w:id="149" w:author="再来While" w:date="2022-02-07T21:10:17Z">
        <w:r>
          <w:rPr>
            <w:rFonts w:hint="eastAsia"/>
            <w:lang w:val="en-US" w:eastAsia="zh-CN"/>
          </w:rPr>
          <w:t>最重的，</w:t>
        </w:r>
      </w:ins>
      <w:ins w:id="150" w:author="再来While" w:date="2022-02-07T21:10:19Z">
        <w:r>
          <w:rPr>
            <w:rFonts w:hint="eastAsia"/>
            <w:lang w:val="en-US" w:eastAsia="zh-CN"/>
          </w:rPr>
          <w:t>不但要</w:t>
        </w:r>
      </w:ins>
      <w:ins w:id="151" w:author="再来While" w:date="2022-02-07T21:10:20Z">
        <w:r>
          <w:rPr>
            <w:rFonts w:hint="eastAsia"/>
            <w:lang w:val="en-US" w:eastAsia="zh-CN"/>
          </w:rPr>
          <w:t>参与</w:t>
        </w:r>
      </w:ins>
      <w:ins w:id="152" w:author="再来While" w:date="2022-02-07T21:10:22Z">
        <w:r>
          <w:rPr>
            <w:rFonts w:hint="eastAsia"/>
            <w:lang w:val="en-US" w:eastAsia="zh-CN"/>
          </w:rPr>
          <w:t>项目的</w:t>
        </w:r>
      </w:ins>
      <w:ins w:id="153" w:author="再来While" w:date="2022-02-07T21:10:23Z">
        <w:r>
          <w:rPr>
            <w:rFonts w:hint="eastAsia"/>
            <w:lang w:val="en-US" w:eastAsia="zh-CN"/>
          </w:rPr>
          <w:t>各种</w:t>
        </w:r>
      </w:ins>
      <w:ins w:id="154" w:author="再来While" w:date="2022-02-07T21:10:25Z">
        <w:r>
          <w:rPr>
            <w:rFonts w:hint="eastAsia"/>
            <w:lang w:val="en-US" w:eastAsia="zh-CN"/>
          </w:rPr>
          <w:t>任务，</w:t>
        </w:r>
      </w:ins>
      <w:ins w:id="155" w:author="再来While" w:date="2022-02-07T21:10:36Z">
        <w:r>
          <w:rPr>
            <w:rFonts w:hint="eastAsia"/>
            <w:lang w:val="en-US" w:eastAsia="zh-CN"/>
          </w:rPr>
          <w:t>以及</w:t>
        </w:r>
      </w:ins>
      <w:ins w:id="156" w:author="再来While" w:date="2022-02-07T21:10:38Z">
        <w:r>
          <w:rPr>
            <w:rFonts w:hint="eastAsia"/>
            <w:lang w:val="en-US" w:eastAsia="zh-CN"/>
          </w:rPr>
          <w:t>一系列</w:t>
        </w:r>
      </w:ins>
      <w:ins w:id="157" w:author="再来While" w:date="2022-02-07T21:10:39Z">
        <w:r>
          <w:rPr>
            <w:rFonts w:hint="eastAsia"/>
            <w:lang w:val="en-US" w:eastAsia="zh-CN"/>
          </w:rPr>
          <w:t>手续的</w:t>
        </w:r>
      </w:ins>
      <w:ins w:id="158" w:author="再来While" w:date="2022-02-07T21:10:40Z">
        <w:r>
          <w:rPr>
            <w:rFonts w:hint="eastAsia"/>
            <w:lang w:val="en-US" w:eastAsia="zh-CN"/>
          </w:rPr>
          <w:t>交互</w:t>
        </w:r>
      </w:ins>
      <w:ins w:id="159" w:author="再来While" w:date="2022-02-07T21:13:57Z">
        <w:r>
          <w:rPr>
            <w:rFonts w:hint="eastAsia"/>
            <w:lang w:val="en-US" w:eastAsia="zh-CN"/>
          </w:rPr>
          <w:t>，</w:t>
        </w:r>
      </w:ins>
      <w:ins w:id="160" w:author="再来While" w:date="2022-02-07T21:13:58Z">
        <w:r>
          <w:rPr>
            <w:rFonts w:hint="eastAsia"/>
            <w:lang w:val="en-US" w:eastAsia="zh-CN"/>
          </w:rPr>
          <w:t>包括</w:t>
        </w:r>
      </w:ins>
      <w:ins w:id="161" w:author="再来While" w:date="2022-02-07T21:14:00Z">
        <w:r>
          <w:rPr>
            <w:rFonts w:hint="eastAsia"/>
            <w:lang w:val="en-US" w:eastAsia="zh-CN"/>
          </w:rPr>
          <w:t>但不限于</w:t>
        </w:r>
      </w:ins>
      <w:ins w:id="162" w:author="再来While" w:date="2022-02-07T21:14:02Z">
        <w:r>
          <w:rPr>
            <w:rFonts w:hint="eastAsia"/>
            <w:lang w:val="en-US" w:eastAsia="zh-CN"/>
          </w:rPr>
          <w:t>申报</w:t>
        </w:r>
      </w:ins>
      <w:ins w:id="163" w:author="再来While" w:date="2022-02-07T21:15:42Z">
        <w:r>
          <w:rPr>
            <w:rFonts w:hint="eastAsia"/>
            <w:lang w:val="en-US" w:eastAsia="zh-CN"/>
          </w:rPr>
          <w:t>网站</w:t>
        </w:r>
      </w:ins>
      <w:ins w:id="164" w:author="再来While" w:date="2022-02-07T21:15:43Z">
        <w:r>
          <w:rPr>
            <w:rFonts w:hint="eastAsia"/>
            <w:lang w:val="en-US" w:eastAsia="zh-CN"/>
          </w:rPr>
          <w:t>的</w:t>
        </w:r>
      </w:ins>
      <w:ins w:id="165" w:author="再来While" w:date="2022-02-07T21:15:44Z">
        <w:r>
          <w:rPr>
            <w:rFonts w:hint="eastAsia"/>
            <w:lang w:val="en-US" w:eastAsia="zh-CN"/>
          </w:rPr>
          <w:t>填写，</w:t>
        </w:r>
      </w:ins>
      <w:ins w:id="166" w:author="再来While" w:date="2022-02-07T21:15:45Z">
        <w:r>
          <w:rPr>
            <w:rFonts w:hint="eastAsia"/>
            <w:lang w:val="en-US" w:eastAsia="zh-CN"/>
          </w:rPr>
          <w:t>和</w:t>
        </w:r>
      </w:ins>
      <w:ins w:id="167" w:author="再来While" w:date="2022-02-07T21:15:46Z">
        <w:r>
          <w:rPr>
            <w:rFonts w:hint="eastAsia"/>
            <w:lang w:val="en-US" w:eastAsia="zh-CN"/>
          </w:rPr>
          <w:t>老师</w:t>
        </w:r>
      </w:ins>
      <w:ins w:id="168" w:author="再来While" w:date="2022-02-07T21:15:47Z">
        <w:r>
          <w:rPr>
            <w:rFonts w:hint="eastAsia"/>
            <w:lang w:val="en-US" w:eastAsia="zh-CN"/>
          </w:rPr>
          <w:t>的</w:t>
        </w:r>
      </w:ins>
      <w:ins w:id="169" w:author="再来While" w:date="2022-02-07T21:15:48Z">
        <w:r>
          <w:rPr>
            <w:rFonts w:hint="eastAsia"/>
            <w:lang w:val="en-US" w:eastAsia="zh-CN"/>
          </w:rPr>
          <w:t>沟通</w:t>
        </w:r>
      </w:ins>
      <w:ins w:id="170" w:author="再来While" w:date="2022-02-07T21:15:50Z">
        <w:r>
          <w:rPr>
            <w:rFonts w:hint="eastAsia"/>
            <w:lang w:val="en-US" w:eastAsia="zh-CN"/>
          </w:rPr>
          <w:t>交流</w:t>
        </w:r>
      </w:ins>
      <w:ins w:id="171" w:author="再来While" w:date="2022-02-07T21:15:51Z">
        <w:r>
          <w:rPr>
            <w:rFonts w:hint="eastAsia"/>
            <w:lang w:val="en-US" w:eastAsia="zh-CN"/>
          </w:rPr>
          <w:t>，</w:t>
        </w:r>
      </w:ins>
      <w:ins w:id="172" w:author="再来While" w:date="2022-02-07T21:15:54Z">
        <w:r>
          <w:rPr>
            <w:rFonts w:hint="eastAsia"/>
            <w:lang w:val="en-US" w:eastAsia="zh-CN"/>
          </w:rPr>
          <w:t>结项</w:t>
        </w:r>
      </w:ins>
      <w:ins w:id="173" w:author="再来While" w:date="2022-02-07T21:15:55Z">
        <w:r>
          <w:rPr>
            <w:rFonts w:hint="eastAsia"/>
            <w:lang w:val="en-US" w:eastAsia="zh-CN"/>
          </w:rPr>
          <w:t>书</w:t>
        </w:r>
      </w:ins>
      <w:ins w:id="174" w:author="再来While" w:date="2022-02-07T21:15:56Z">
        <w:r>
          <w:rPr>
            <w:rFonts w:hint="eastAsia"/>
            <w:lang w:val="en-US" w:eastAsia="zh-CN"/>
          </w:rPr>
          <w:t>的</w:t>
        </w:r>
      </w:ins>
      <w:ins w:id="175" w:author="再来While" w:date="2022-02-07T21:15:57Z">
        <w:r>
          <w:rPr>
            <w:rFonts w:hint="eastAsia"/>
            <w:lang w:val="en-US" w:eastAsia="zh-CN"/>
          </w:rPr>
          <w:t>填写</w:t>
        </w:r>
      </w:ins>
      <w:ins w:id="176" w:author="再来While" w:date="2022-02-07T21:15:58Z">
        <w:r>
          <w:rPr>
            <w:rFonts w:hint="eastAsia"/>
            <w:lang w:val="en-US" w:eastAsia="zh-CN"/>
          </w:rPr>
          <w:t>等。</w:t>
        </w:r>
      </w:ins>
      <w:ins w:id="177" w:author="再来While" w:date="2022-02-07T21:23:30Z">
        <w:r>
          <w:rPr>
            <w:rFonts w:hint="eastAsia"/>
            <w:lang w:val="en-US" w:eastAsia="zh-CN"/>
          </w:rPr>
          <w:t>同时</w:t>
        </w:r>
      </w:ins>
      <w:ins w:id="178" w:author="再来While" w:date="2022-02-07T21:23:32Z">
        <w:r>
          <w:rPr>
            <w:rFonts w:hint="eastAsia"/>
            <w:lang w:val="en-US" w:eastAsia="zh-CN"/>
          </w:rPr>
          <w:t>最重要的</w:t>
        </w:r>
      </w:ins>
      <w:ins w:id="179" w:author="再来While" w:date="2022-02-07T21:23:33Z">
        <w:r>
          <w:rPr>
            <w:rFonts w:hint="eastAsia"/>
            <w:lang w:val="en-US" w:eastAsia="zh-CN"/>
          </w:rPr>
          <w:t>，</w:t>
        </w:r>
      </w:ins>
      <w:ins w:id="180" w:author="再来While" w:date="2022-02-07T21:23:36Z">
        <w:r>
          <w:rPr>
            <w:rFonts w:hint="eastAsia"/>
            <w:lang w:val="en-US" w:eastAsia="zh-CN"/>
          </w:rPr>
          <w:t>推进</w:t>
        </w:r>
      </w:ins>
      <w:ins w:id="181" w:author="再来While" w:date="2022-02-07T21:23:38Z">
        <w:r>
          <w:rPr>
            <w:rFonts w:hint="eastAsia"/>
            <w:lang w:val="en-US" w:eastAsia="zh-CN"/>
          </w:rPr>
          <w:t>项目的</w:t>
        </w:r>
      </w:ins>
      <w:ins w:id="182" w:author="再来While" w:date="2022-02-07T21:23:40Z">
        <w:r>
          <w:rPr>
            <w:rFonts w:hint="eastAsia"/>
            <w:lang w:val="en-US" w:eastAsia="zh-CN"/>
          </w:rPr>
          <w:t>进行</w:t>
        </w:r>
      </w:ins>
      <w:ins w:id="183" w:author="再来While" w:date="2022-02-07T21:23:41Z">
        <w:r>
          <w:rPr>
            <w:rFonts w:hint="eastAsia"/>
            <w:lang w:val="en-US" w:eastAsia="zh-CN"/>
          </w:rPr>
          <w:t>，</w:t>
        </w:r>
      </w:ins>
      <w:ins w:id="184" w:author="再来While" w:date="2022-02-07T21:23:42Z">
        <w:r>
          <w:rPr>
            <w:rFonts w:hint="eastAsia"/>
            <w:lang w:val="en-US" w:eastAsia="zh-CN"/>
          </w:rPr>
          <w:t>如果</w:t>
        </w:r>
      </w:ins>
      <w:ins w:id="185" w:author="再来While" w:date="2022-02-07T21:23:44Z">
        <w:r>
          <w:rPr>
            <w:rFonts w:hint="eastAsia"/>
            <w:lang w:val="en-US" w:eastAsia="zh-CN"/>
          </w:rPr>
          <w:t>负责人</w:t>
        </w:r>
      </w:ins>
      <w:ins w:id="186" w:author="再来While" w:date="2022-02-07T21:23:45Z">
        <w:r>
          <w:rPr>
            <w:rFonts w:hint="eastAsia"/>
            <w:lang w:val="en-US" w:eastAsia="zh-CN"/>
          </w:rPr>
          <w:t>没有</w:t>
        </w:r>
      </w:ins>
      <w:ins w:id="187" w:author="再来While" w:date="2022-02-07T21:23:48Z">
        <w:r>
          <w:rPr>
            <w:rFonts w:hint="eastAsia"/>
            <w:lang w:val="en-US" w:eastAsia="zh-CN"/>
          </w:rPr>
          <w:t>定期</w:t>
        </w:r>
      </w:ins>
      <w:ins w:id="188" w:author="再来While" w:date="2022-02-07T21:23:49Z">
        <w:r>
          <w:rPr>
            <w:rFonts w:hint="eastAsia"/>
            <w:lang w:val="en-US" w:eastAsia="zh-CN"/>
          </w:rPr>
          <w:t>推进</w:t>
        </w:r>
      </w:ins>
      <w:ins w:id="189" w:author="再来While" w:date="2022-02-07T21:23:51Z">
        <w:r>
          <w:rPr>
            <w:rFonts w:hint="eastAsia"/>
            <w:lang w:val="en-US" w:eastAsia="zh-CN"/>
          </w:rPr>
          <w:t>项目的</w:t>
        </w:r>
      </w:ins>
      <w:ins w:id="190" w:author="再来While" w:date="2022-02-07T21:23:53Z">
        <w:r>
          <w:rPr>
            <w:rFonts w:hint="eastAsia"/>
            <w:lang w:val="en-US" w:eastAsia="zh-CN"/>
          </w:rPr>
          <w:t>进行，</w:t>
        </w:r>
      </w:ins>
      <w:ins w:id="191" w:author="再来While" w:date="2022-02-07T21:23:58Z">
        <w:r>
          <w:rPr>
            <w:rFonts w:hint="eastAsia"/>
            <w:lang w:val="en-US" w:eastAsia="zh-CN"/>
          </w:rPr>
          <w:t>缺乏</w:t>
        </w:r>
      </w:ins>
      <w:ins w:id="192" w:author="再来While" w:date="2022-02-07T21:24:04Z">
        <w:r>
          <w:rPr>
            <w:rFonts w:hint="eastAsia"/>
            <w:lang w:val="en-US" w:eastAsia="zh-CN"/>
          </w:rPr>
          <w:t>负责人</w:t>
        </w:r>
      </w:ins>
      <w:ins w:id="193" w:author="再来While" w:date="2022-02-07T21:24:05Z">
        <w:r>
          <w:rPr>
            <w:rFonts w:hint="eastAsia"/>
            <w:lang w:val="en-US" w:eastAsia="zh-CN"/>
          </w:rPr>
          <w:t>监督和</w:t>
        </w:r>
      </w:ins>
      <w:ins w:id="194" w:author="再来While" w:date="2022-02-07T21:24:07Z">
        <w:r>
          <w:rPr>
            <w:rFonts w:hint="eastAsia"/>
            <w:lang w:val="en-US" w:eastAsia="zh-CN"/>
          </w:rPr>
          <w:t>组织</w:t>
        </w:r>
      </w:ins>
      <w:ins w:id="195" w:author="再来While" w:date="2022-02-07T21:24:08Z">
        <w:r>
          <w:rPr>
            <w:rFonts w:hint="eastAsia"/>
            <w:lang w:val="en-US" w:eastAsia="zh-CN"/>
          </w:rPr>
          <w:t>的</w:t>
        </w:r>
      </w:ins>
      <w:ins w:id="196" w:author="再来While" w:date="2022-02-07T21:24:09Z">
        <w:r>
          <w:rPr>
            <w:rFonts w:hint="eastAsia"/>
            <w:lang w:val="en-US" w:eastAsia="zh-CN"/>
          </w:rPr>
          <w:t>同学</w:t>
        </w:r>
      </w:ins>
      <w:ins w:id="197" w:author="再来While" w:date="2022-02-07T21:24:12Z">
        <w:r>
          <w:rPr>
            <w:rFonts w:hint="eastAsia"/>
            <w:lang w:val="en-US" w:eastAsia="zh-CN"/>
          </w:rPr>
          <w:t>很可能</w:t>
        </w:r>
      </w:ins>
      <w:ins w:id="198" w:author="再来While" w:date="2022-02-07T21:24:14Z">
        <w:r>
          <w:rPr>
            <w:rFonts w:hint="eastAsia"/>
            <w:lang w:val="en-US" w:eastAsia="zh-CN"/>
          </w:rPr>
          <w:t>没有</w:t>
        </w:r>
      </w:ins>
      <w:ins w:id="199" w:author="再来While" w:date="2022-02-07T21:24:18Z">
        <w:r>
          <w:rPr>
            <w:rFonts w:hint="eastAsia"/>
            <w:lang w:val="en-US" w:eastAsia="zh-CN"/>
          </w:rPr>
          <w:t>认真</w:t>
        </w:r>
      </w:ins>
      <w:ins w:id="200" w:author="再来While" w:date="2022-02-07T21:24:19Z">
        <w:r>
          <w:rPr>
            <w:rFonts w:hint="eastAsia"/>
            <w:lang w:val="en-US" w:eastAsia="zh-CN"/>
          </w:rPr>
          <w:t>地</w:t>
        </w:r>
      </w:ins>
      <w:ins w:id="201" w:author="再来While" w:date="2022-02-07T21:24:20Z">
        <w:r>
          <w:rPr>
            <w:rFonts w:hint="eastAsia"/>
            <w:lang w:val="en-US" w:eastAsia="zh-CN"/>
          </w:rPr>
          <w:t>进行</w:t>
        </w:r>
      </w:ins>
      <w:ins w:id="202" w:author="再来While" w:date="2022-02-07T21:24:22Z">
        <w:r>
          <w:rPr>
            <w:rFonts w:hint="eastAsia"/>
            <w:lang w:val="en-US" w:eastAsia="zh-CN"/>
          </w:rPr>
          <w:t>项目</w:t>
        </w:r>
      </w:ins>
      <w:ins w:id="203" w:author="再来While" w:date="2022-02-07T21:24:23Z">
        <w:r>
          <w:rPr>
            <w:rFonts w:hint="eastAsia"/>
            <w:lang w:val="en-US" w:eastAsia="zh-CN"/>
          </w:rPr>
          <w:t>工作，</w:t>
        </w:r>
      </w:ins>
      <w:ins w:id="204" w:author="再来While" w:date="2022-02-07T21:24:25Z">
        <w:r>
          <w:rPr>
            <w:rFonts w:hint="eastAsia"/>
            <w:lang w:val="en-US" w:eastAsia="zh-CN"/>
          </w:rPr>
          <w:t>导致“</w:t>
        </w:r>
      </w:ins>
      <w:ins w:id="205" w:author="再来While" w:date="2022-02-07T21:24:27Z">
        <w:r>
          <w:rPr>
            <w:rFonts w:hint="eastAsia"/>
            <w:lang w:val="en-US" w:eastAsia="zh-CN"/>
          </w:rPr>
          <w:t>全员</w:t>
        </w:r>
      </w:ins>
      <w:ins w:id="206" w:author="再来While" w:date="2022-02-07T21:24:29Z">
        <w:r>
          <w:rPr>
            <w:rFonts w:hint="eastAsia"/>
            <w:lang w:val="en-US" w:eastAsia="zh-CN"/>
          </w:rPr>
          <w:t>摸鱼”</w:t>
        </w:r>
      </w:ins>
      <w:ins w:id="207" w:author="再来While" w:date="2022-02-07T21:24:31Z">
        <w:r>
          <w:rPr>
            <w:rFonts w:hint="eastAsia"/>
            <w:lang w:val="en-US" w:eastAsia="zh-CN"/>
          </w:rPr>
          <w:t>。</w:t>
        </w:r>
      </w:ins>
      <w:bookmarkStart w:id="17" w:name="_GoBack"/>
      <w:bookmarkEnd w:id="17"/>
    </w:p>
    <w:p>
      <w:pPr>
        <w:pStyle w:val="3"/>
      </w:pPr>
      <w:bookmarkStart w:id="7" w:name="_Toc2673"/>
      <w:bookmarkStart w:id="8" w:name="_Toc28467"/>
      <w:r>
        <w:rPr>
          <w:rFonts w:hint="eastAsia"/>
        </w:rPr>
        <w:t>3、立项申请</w:t>
      </w:r>
      <w:bookmarkEnd w:id="7"/>
      <w:bookmarkEnd w:id="8"/>
    </w:p>
    <w:p>
      <w:pPr>
        <w:ind w:firstLine="480" w:firstLineChars="200"/>
      </w:pPr>
      <w:r>
        <w:rPr>
          <w:rFonts w:hint="eastAsia"/>
        </w:rPr>
        <w:t>就往年的情况来看，一个好的“大创”，往往是那种某一方面或者某几方面</w:t>
      </w:r>
      <w:r>
        <w:rPr>
          <w:rFonts w:hint="eastAsia"/>
          <w:b/>
          <w:bCs/>
        </w:rPr>
        <w:t>有突出闪光点</w:t>
      </w:r>
      <w:r>
        <w:rPr>
          <w:rFonts w:hint="eastAsia"/>
        </w:rPr>
        <w:t>，同时又没有明显短板的项目。也可能是有闪光点，但也有短板，不过闪光点更胜一筹的项目。而没有闪光点且平庸的项目则很少有机会。</w:t>
      </w:r>
    </w:p>
    <w:p>
      <w:pPr>
        <w:ind w:firstLine="480" w:firstLineChars="200"/>
      </w:pPr>
      <w:r>
        <w:rPr>
          <w:rFonts w:hint="eastAsia"/>
        </w:rPr>
        <w:t>那么，闪光点在哪里？同学们可能会觉得，一个好的选题就是闪光点所在——确实，一个好的选题是非常重要的，也肯定会是一个闪光点。但现实问题在于，大家往往琢磨不出“好的选题”，这时候一份</w:t>
      </w:r>
      <w:r>
        <w:rPr>
          <w:rFonts w:hint="eastAsia"/>
          <w:b/>
          <w:bCs/>
        </w:rPr>
        <w:t>好的立项书</w:t>
      </w:r>
      <w:r>
        <w:rPr>
          <w:rFonts w:hint="eastAsia"/>
        </w:rPr>
        <w:t>便是项目的闪光点，同时立项书中的内容也能帮助评审老师更好地理解项目内容中的其他闪光点。还有一种情况，同学们确实好不容易琢磨出了“好的选题”，但立项书却没有写好，就像买了名贵的和牛肉，却用来炸丸子一样。一份成功的立项书可以让平庸的选题熠熠生辉，一份失败的立项书可以让优秀的选题明珠蒙尘。不论同学们的选题水平如何，立项申请书的写作都是关键中的关键，这是“大基本功”。</w:t>
      </w:r>
    </w:p>
    <w:p>
      <w:pPr>
        <w:ind w:firstLine="480" w:firstLineChars="200"/>
      </w:pPr>
      <w:r>
        <w:rPr>
          <w:rFonts w:hint="eastAsia"/>
        </w:rPr>
        <w:t>立项书的写作关键点有三，分别为“选题”、“格式”、“内容”，其中，“格式”与“内容”在前文中已有介绍。这里再补充一下</w:t>
      </w:r>
      <w:r>
        <w:rPr>
          <w:rFonts w:hint="eastAsia"/>
          <w:b/>
          <w:bCs/>
        </w:rPr>
        <w:t>“将选题讲明白”</w:t>
      </w:r>
      <w:r>
        <w:rPr>
          <w:rFonts w:hint="eastAsia"/>
        </w:rPr>
        <w:t>的意义。</w:t>
      </w:r>
    </w:p>
    <w:p>
      <w:pPr>
        <w:ind w:firstLine="480" w:firstLineChars="200"/>
      </w:pPr>
      <w:r>
        <w:rPr>
          <w:rFonts w:hint="eastAsia"/>
        </w:rPr>
        <w:t>一个选题内在好不好是一方面，外在怎么表现出来是另一方面。不然大家为什么还要写立项书呢，直接交个题目上去评定不就可以了吗？同学们的选题讲究创新性和可行性，这可不是自己自吹自擂一番就能混过去的。写立项书时，大家不能跳过过程直接说结论，就像应用题一定要写过程才能得分一样——项目的研究背景是什么？前人做过些什么研究？这个项目的研究和已有研究相比，创新点何在？市场目前是什么情况？整个市场的前景如何？项目在市场中的竞争力相比竞品又如何？这些问题就是所谓的“过程”。在立项申请书中，同学们要</w:t>
      </w:r>
      <w:r>
        <w:rPr>
          <w:rFonts w:hint="eastAsia"/>
          <w:b/>
          <w:bCs/>
        </w:rPr>
        <w:t>用事实说话</w:t>
      </w:r>
      <w:r>
        <w:rPr>
          <w:rFonts w:hint="eastAsia"/>
        </w:rPr>
        <w:t>，</w:t>
      </w:r>
      <w:r>
        <w:rPr>
          <w:rFonts w:hint="eastAsia"/>
          <w:b/>
          <w:bCs/>
        </w:rPr>
        <w:t>用文献作证</w:t>
      </w:r>
      <w:r>
        <w:rPr>
          <w:rFonts w:hint="eastAsia"/>
        </w:rPr>
        <w:t>，如果没有前人论文、著作、调查数据、研究报告作为支撑，空口无凭，别人怎么相信大家的项目具有创新性、可行性、学术价值、应用前景呢？</w:t>
      </w:r>
    </w:p>
    <w:p>
      <w:pPr>
        <w:ind w:firstLine="480" w:firstLineChars="200"/>
      </w:pPr>
      <w:r>
        <w:rPr>
          <w:rFonts w:hint="eastAsia"/>
        </w:rPr>
        <w:t>下面小思列出了一些立项评审时可能比较重要的点供大家参考，同学们可以在完成申报书与答辩时稍微注意一下：</w:t>
      </w: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9"/>
        <w:gridCol w:w="6263"/>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pct"/>
            <w:tcBorders>
              <w:top w:val="single" w:color="auto" w:sz="4" w:space="0"/>
              <w:left w:val="single" w:color="auto" w:sz="4" w:space="0"/>
              <w:bottom w:val="single" w:color="auto" w:sz="4" w:space="0"/>
              <w:right w:val="single" w:color="auto" w:sz="4" w:space="0"/>
            </w:tcBorders>
            <w:vAlign w:val="center"/>
          </w:tcPr>
          <w:p>
            <w:pPr>
              <w:jc w:val="center"/>
              <w:rPr>
                <w:b/>
                <w:bCs/>
                <w:kern w:val="0"/>
                <w:sz w:val="20"/>
                <w:szCs w:val="20"/>
              </w:rPr>
            </w:pPr>
            <w:r>
              <w:rPr>
                <w:rFonts w:hint="eastAsia"/>
                <w:kern w:val="0"/>
                <w:sz w:val="20"/>
                <w:szCs w:val="20"/>
              </w:rPr>
              <w:t>分类</w:t>
            </w:r>
          </w:p>
        </w:tc>
        <w:tc>
          <w:tcPr>
            <w:tcW w:w="3674" w:type="pct"/>
            <w:tcBorders>
              <w:top w:val="single" w:color="auto" w:sz="4" w:space="0"/>
              <w:left w:val="single" w:color="auto" w:sz="4" w:space="0"/>
              <w:bottom w:val="single" w:color="auto" w:sz="4" w:space="0"/>
              <w:right w:val="single" w:color="auto" w:sz="4" w:space="0"/>
            </w:tcBorders>
            <w:vAlign w:val="center"/>
          </w:tcPr>
          <w:p>
            <w:pPr>
              <w:jc w:val="center"/>
              <w:rPr>
                <w:b/>
                <w:bCs/>
                <w:kern w:val="0"/>
                <w:sz w:val="20"/>
                <w:szCs w:val="20"/>
              </w:rPr>
            </w:pPr>
            <w:r>
              <w:rPr>
                <w:rFonts w:hint="eastAsia"/>
                <w:kern w:val="0"/>
                <w:sz w:val="20"/>
                <w:szCs w:val="20"/>
              </w:rPr>
              <w:t>评价内容</w:t>
            </w:r>
          </w:p>
        </w:tc>
        <w:tc>
          <w:tcPr>
            <w:tcW w:w="645" w:type="pct"/>
            <w:tcBorders>
              <w:top w:val="single" w:color="auto" w:sz="4" w:space="0"/>
              <w:left w:val="single" w:color="auto" w:sz="4" w:space="0"/>
              <w:bottom w:val="single" w:color="auto" w:sz="4" w:space="0"/>
              <w:right w:val="single" w:color="auto" w:sz="4" w:space="0"/>
            </w:tcBorders>
            <w:vAlign w:val="center"/>
          </w:tcPr>
          <w:p>
            <w:pPr>
              <w:jc w:val="center"/>
              <w:rPr>
                <w:b/>
                <w:bCs/>
                <w:kern w:val="0"/>
                <w:sz w:val="20"/>
                <w:szCs w:val="20"/>
              </w:rPr>
            </w:pPr>
            <w:r>
              <w:rPr>
                <w:rFonts w:hint="eastAsia"/>
                <w:kern w:val="0"/>
                <w:sz w:val="20"/>
                <w:szCs w:val="20"/>
              </w:rPr>
              <w:t>重要程度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pct"/>
            <w:tcBorders>
              <w:top w:val="single" w:color="auto" w:sz="4" w:space="0"/>
              <w:left w:val="single" w:color="auto" w:sz="4" w:space="0"/>
              <w:bottom w:val="single" w:color="auto" w:sz="4" w:space="0"/>
              <w:right w:val="single" w:color="auto" w:sz="4" w:space="0"/>
            </w:tcBorders>
            <w:vAlign w:val="center"/>
          </w:tcPr>
          <w:p>
            <w:pPr>
              <w:jc w:val="center"/>
              <w:rPr>
                <w:b/>
                <w:bCs/>
                <w:kern w:val="0"/>
                <w:sz w:val="20"/>
                <w:szCs w:val="20"/>
              </w:rPr>
            </w:pPr>
            <w:r>
              <w:rPr>
                <w:rFonts w:hint="eastAsia"/>
                <w:kern w:val="0"/>
                <w:sz w:val="20"/>
                <w:szCs w:val="20"/>
              </w:rPr>
              <w:t>项目选题</w:t>
            </w:r>
          </w:p>
        </w:tc>
        <w:tc>
          <w:tcPr>
            <w:tcW w:w="3674" w:type="pct"/>
            <w:tcBorders>
              <w:top w:val="single" w:color="auto" w:sz="4" w:space="0"/>
              <w:left w:val="single" w:color="auto" w:sz="4" w:space="0"/>
              <w:bottom w:val="single" w:color="auto" w:sz="4" w:space="0"/>
              <w:right w:val="single" w:color="auto" w:sz="4" w:space="0"/>
            </w:tcBorders>
            <w:vAlign w:val="center"/>
          </w:tcPr>
          <w:p>
            <w:pPr>
              <w:rPr>
                <w:kern w:val="0"/>
                <w:sz w:val="20"/>
                <w:szCs w:val="20"/>
              </w:rPr>
            </w:pPr>
            <w:r>
              <w:rPr>
                <w:rFonts w:hint="eastAsia"/>
                <w:kern w:val="0"/>
                <w:sz w:val="20"/>
                <w:szCs w:val="20"/>
              </w:rPr>
              <w:t>项目选题目标明确、思路新颖，能结合学校特色，依托学科和专业优势，注重产学研结合，与实际问题紧密结合，具备一定的工作基础和实施条件，具有创新性和可实现性。</w:t>
            </w:r>
          </w:p>
        </w:tc>
        <w:tc>
          <w:tcPr>
            <w:tcW w:w="645" w:type="pct"/>
            <w:tcBorders>
              <w:top w:val="single" w:color="auto" w:sz="4" w:space="0"/>
              <w:left w:val="single" w:color="auto" w:sz="4" w:space="0"/>
              <w:bottom w:val="single" w:color="auto" w:sz="4" w:space="0"/>
              <w:right w:val="single" w:color="auto" w:sz="4" w:space="0"/>
            </w:tcBorders>
            <w:vAlign w:val="center"/>
          </w:tcPr>
          <w:p>
            <w:pPr>
              <w:jc w:val="center"/>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pct"/>
            <w:tcBorders>
              <w:top w:val="single" w:color="auto" w:sz="4" w:space="0"/>
              <w:left w:val="single" w:color="auto" w:sz="4" w:space="0"/>
              <w:bottom w:val="single" w:color="auto" w:sz="4" w:space="0"/>
              <w:right w:val="single" w:color="auto" w:sz="4" w:space="0"/>
            </w:tcBorders>
            <w:vAlign w:val="center"/>
          </w:tcPr>
          <w:p>
            <w:pPr>
              <w:jc w:val="center"/>
              <w:rPr>
                <w:b/>
                <w:bCs/>
                <w:kern w:val="0"/>
                <w:sz w:val="20"/>
                <w:szCs w:val="20"/>
              </w:rPr>
            </w:pPr>
            <w:r>
              <w:rPr>
                <w:rFonts w:hint="eastAsia"/>
                <w:kern w:val="0"/>
                <w:sz w:val="20"/>
                <w:szCs w:val="20"/>
              </w:rPr>
              <w:t>研究目标及内容</w:t>
            </w:r>
          </w:p>
        </w:tc>
        <w:tc>
          <w:tcPr>
            <w:tcW w:w="3674" w:type="pct"/>
            <w:tcBorders>
              <w:top w:val="single" w:color="auto" w:sz="4" w:space="0"/>
              <w:left w:val="single" w:color="auto" w:sz="4" w:space="0"/>
              <w:bottom w:val="single" w:color="auto" w:sz="4" w:space="0"/>
              <w:right w:val="single" w:color="auto" w:sz="4" w:space="0"/>
            </w:tcBorders>
            <w:vAlign w:val="center"/>
          </w:tcPr>
          <w:p>
            <w:pPr>
              <w:rPr>
                <w:kern w:val="0"/>
                <w:sz w:val="20"/>
                <w:szCs w:val="20"/>
              </w:rPr>
            </w:pPr>
            <w:r>
              <w:rPr>
                <w:rFonts w:hint="eastAsia"/>
                <w:kern w:val="0"/>
                <w:sz w:val="20"/>
                <w:szCs w:val="20"/>
              </w:rPr>
              <w:t>在文献综述基础上，确定明确的研究目标和清晰的研究思路，有一定的前期准备，有基本确定步骤的研究计划，且难易适中。</w:t>
            </w:r>
          </w:p>
        </w:tc>
        <w:tc>
          <w:tcPr>
            <w:tcW w:w="645" w:type="pct"/>
            <w:tcBorders>
              <w:top w:val="single" w:color="auto" w:sz="4" w:space="0"/>
              <w:left w:val="single" w:color="auto" w:sz="4" w:space="0"/>
              <w:bottom w:val="single" w:color="auto" w:sz="4" w:space="0"/>
              <w:right w:val="single" w:color="auto" w:sz="4" w:space="0"/>
            </w:tcBorders>
            <w:vAlign w:val="center"/>
          </w:tcPr>
          <w:p>
            <w:pPr>
              <w:jc w:val="center"/>
              <w:rPr>
                <w:kern w:val="0"/>
                <w:sz w:val="20"/>
                <w:szCs w:val="20"/>
              </w:rPr>
            </w:pPr>
            <w:r>
              <w:rPr>
                <w:rFonts w:hint="eastAsia"/>
                <w:kern w:val="0"/>
                <w:sz w:val="20"/>
                <w:szCs w:val="20"/>
              </w:rPr>
              <w:t>★★★</w:t>
            </w:r>
          </w:p>
          <w:p>
            <w:pPr>
              <w:jc w:val="center"/>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pct"/>
            <w:tcBorders>
              <w:top w:val="single" w:color="auto" w:sz="4" w:space="0"/>
              <w:left w:val="single" w:color="auto" w:sz="4" w:space="0"/>
              <w:bottom w:val="single" w:color="auto" w:sz="4" w:space="0"/>
              <w:right w:val="single" w:color="auto" w:sz="4" w:space="0"/>
            </w:tcBorders>
            <w:vAlign w:val="center"/>
          </w:tcPr>
          <w:p>
            <w:pPr>
              <w:jc w:val="center"/>
              <w:rPr>
                <w:b/>
                <w:bCs/>
                <w:kern w:val="0"/>
                <w:sz w:val="20"/>
                <w:szCs w:val="20"/>
              </w:rPr>
            </w:pPr>
            <w:r>
              <w:rPr>
                <w:rFonts w:hint="eastAsia"/>
                <w:kern w:val="0"/>
                <w:sz w:val="20"/>
                <w:szCs w:val="20"/>
              </w:rPr>
              <w:t>实施方案</w:t>
            </w:r>
          </w:p>
        </w:tc>
        <w:tc>
          <w:tcPr>
            <w:tcW w:w="3674" w:type="pct"/>
            <w:tcBorders>
              <w:top w:val="single" w:color="auto" w:sz="4" w:space="0"/>
              <w:left w:val="single" w:color="auto" w:sz="4" w:space="0"/>
              <w:bottom w:val="single" w:color="auto" w:sz="4" w:space="0"/>
              <w:right w:val="single" w:color="auto" w:sz="4" w:space="0"/>
            </w:tcBorders>
            <w:vAlign w:val="center"/>
          </w:tcPr>
          <w:p>
            <w:pPr>
              <w:rPr>
                <w:kern w:val="0"/>
                <w:sz w:val="20"/>
                <w:szCs w:val="20"/>
              </w:rPr>
            </w:pPr>
            <w:r>
              <w:rPr>
                <w:rFonts w:hint="eastAsia"/>
                <w:kern w:val="0"/>
                <w:sz w:val="20"/>
                <w:szCs w:val="20"/>
              </w:rPr>
              <w:t>实施方案完备，制定详细的技术路线和合理的进度安排，并进行可行性论证，且项目实施条件已经具备，项目组成员分工合理。</w:t>
            </w:r>
          </w:p>
        </w:tc>
        <w:tc>
          <w:tcPr>
            <w:tcW w:w="645" w:type="pct"/>
            <w:tcBorders>
              <w:top w:val="single" w:color="auto" w:sz="4" w:space="0"/>
              <w:left w:val="single" w:color="auto" w:sz="4" w:space="0"/>
              <w:bottom w:val="single" w:color="auto" w:sz="4" w:space="0"/>
              <w:right w:val="single" w:color="auto" w:sz="4" w:space="0"/>
            </w:tcBorders>
            <w:vAlign w:val="center"/>
          </w:tcPr>
          <w:p>
            <w:pPr>
              <w:jc w:val="center"/>
              <w:rPr>
                <w:kern w:val="0"/>
                <w:sz w:val="20"/>
                <w:szCs w:val="20"/>
              </w:rPr>
            </w:pPr>
            <w:r>
              <w:rPr>
                <w:rFonts w:hint="eastAsia"/>
                <w:kern w:val="0"/>
                <w:sz w:val="20"/>
                <w:szCs w:val="20"/>
              </w:rPr>
              <w:t>★★★</w:t>
            </w:r>
          </w:p>
          <w:p>
            <w:pPr>
              <w:jc w:val="center"/>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pct"/>
            <w:tcBorders>
              <w:top w:val="single" w:color="auto" w:sz="4" w:space="0"/>
              <w:left w:val="single" w:color="auto" w:sz="4" w:space="0"/>
              <w:bottom w:val="single" w:color="auto" w:sz="4" w:space="0"/>
              <w:right w:val="single" w:color="auto" w:sz="4" w:space="0"/>
            </w:tcBorders>
            <w:vAlign w:val="center"/>
          </w:tcPr>
          <w:p>
            <w:pPr>
              <w:jc w:val="center"/>
              <w:rPr>
                <w:b/>
                <w:bCs/>
                <w:kern w:val="0"/>
                <w:sz w:val="20"/>
                <w:szCs w:val="20"/>
              </w:rPr>
            </w:pPr>
            <w:r>
              <w:rPr>
                <w:rFonts w:hint="eastAsia"/>
                <w:kern w:val="0"/>
                <w:sz w:val="20"/>
                <w:szCs w:val="20"/>
              </w:rPr>
              <w:t>经费预算</w:t>
            </w:r>
          </w:p>
        </w:tc>
        <w:tc>
          <w:tcPr>
            <w:tcW w:w="3674" w:type="pct"/>
            <w:tcBorders>
              <w:top w:val="single" w:color="auto" w:sz="4" w:space="0"/>
              <w:left w:val="single" w:color="auto" w:sz="4" w:space="0"/>
              <w:bottom w:val="single" w:color="auto" w:sz="4" w:space="0"/>
              <w:right w:val="single" w:color="auto" w:sz="4" w:space="0"/>
            </w:tcBorders>
            <w:vAlign w:val="center"/>
          </w:tcPr>
          <w:p>
            <w:pPr>
              <w:rPr>
                <w:kern w:val="0"/>
                <w:sz w:val="20"/>
                <w:szCs w:val="20"/>
              </w:rPr>
            </w:pPr>
            <w:r>
              <w:rPr>
                <w:rFonts w:hint="eastAsia"/>
                <w:kern w:val="0"/>
                <w:sz w:val="20"/>
                <w:szCs w:val="20"/>
              </w:rPr>
              <w:t>经费预算有效、合理、节约。</w:t>
            </w:r>
          </w:p>
        </w:tc>
        <w:tc>
          <w:tcPr>
            <w:tcW w:w="645" w:type="pct"/>
            <w:tcBorders>
              <w:top w:val="single" w:color="auto" w:sz="4" w:space="0"/>
              <w:left w:val="single" w:color="auto" w:sz="4" w:space="0"/>
              <w:bottom w:val="single" w:color="auto" w:sz="4" w:space="0"/>
              <w:right w:val="single" w:color="auto" w:sz="4" w:space="0"/>
            </w:tcBorders>
            <w:vAlign w:val="center"/>
          </w:tcPr>
          <w:p>
            <w:pPr>
              <w:jc w:val="center"/>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pct"/>
            <w:tcBorders>
              <w:top w:val="single" w:color="auto" w:sz="4" w:space="0"/>
              <w:left w:val="single" w:color="auto" w:sz="4" w:space="0"/>
              <w:bottom w:val="single" w:color="auto" w:sz="4" w:space="0"/>
              <w:right w:val="single" w:color="auto" w:sz="4" w:space="0"/>
            </w:tcBorders>
            <w:vAlign w:val="center"/>
          </w:tcPr>
          <w:p>
            <w:pPr>
              <w:jc w:val="center"/>
              <w:rPr>
                <w:b/>
                <w:bCs/>
                <w:kern w:val="0"/>
                <w:sz w:val="20"/>
                <w:szCs w:val="20"/>
              </w:rPr>
            </w:pPr>
            <w:r>
              <w:rPr>
                <w:rFonts w:hint="eastAsia"/>
                <w:kern w:val="0"/>
                <w:sz w:val="20"/>
                <w:szCs w:val="20"/>
              </w:rPr>
              <w:t>预期成果及特色</w:t>
            </w:r>
          </w:p>
        </w:tc>
        <w:tc>
          <w:tcPr>
            <w:tcW w:w="3674" w:type="pct"/>
            <w:tcBorders>
              <w:top w:val="single" w:color="auto" w:sz="4" w:space="0"/>
              <w:left w:val="single" w:color="auto" w:sz="4" w:space="0"/>
              <w:bottom w:val="single" w:color="auto" w:sz="4" w:space="0"/>
              <w:right w:val="single" w:color="auto" w:sz="4" w:space="0"/>
            </w:tcBorders>
            <w:vAlign w:val="center"/>
          </w:tcPr>
          <w:p>
            <w:pPr>
              <w:rPr>
                <w:kern w:val="0"/>
                <w:sz w:val="20"/>
                <w:szCs w:val="20"/>
              </w:rPr>
            </w:pPr>
            <w:r>
              <w:rPr>
                <w:rFonts w:hint="eastAsia"/>
                <w:kern w:val="0"/>
                <w:sz w:val="20"/>
                <w:szCs w:val="20"/>
              </w:rPr>
              <w:t>有明确具体的预期成果且较可能实现。</w:t>
            </w:r>
          </w:p>
        </w:tc>
        <w:tc>
          <w:tcPr>
            <w:tcW w:w="645" w:type="pct"/>
            <w:tcBorders>
              <w:top w:val="single" w:color="auto" w:sz="4" w:space="0"/>
              <w:left w:val="single" w:color="auto" w:sz="4" w:space="0"/>
              <w:bottom w:val="single" w:color="auto" w:sz="4" w:space="0"/>
              <w:right w:val="single" w:color="auto" w:sz="4" w:space="0"/>
            </w:tcBorders>
            <w:vAlign w:val="center"/>
          </w:tcPr>
          <w:p>
            <w:pPr>
              <w:jc w:val="center"/>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pct"/>
            <w:tcBorders>
              <w:top w:val="single" w:color="auto" w:sz="4" w:space="0"/>
              <w:left w:val="single" w:color="auto" w:sz="4" w:space="0"/>
              <w:bottom w:val="single" w:color="auto" w:sz="4" w:space="0"/>
              <w:right w:val="single" w:color="auto" w:sz="4" w:space="0"/>
            </w:tcBorders>
            <w:vAlign w:val="center"/>
          </w:tcPr>
          <w:p>
            <w:pPr>
              <w:jc w:val="center"/>
              <w:rPr>
                <w:b/>
                <w:bCs/>
                <w:kern w:val="0"/>
                <w:sz w:val="20"/>
                <w:szCs w:val="20"/>
              </w:rPr>
            </w:pPr>
            <w:r>
              <w:rPr>
                <w:rFonts w:hint="eastAsia"/>
                <w:kern w:val="0"/>
                <w:sz w:val="20"/>
                <w:szCs w:val="20"/>
              </w:rPr>
              <w:t>指导教师</w:t>
            </w:r>
          </w:p>
        </w:tc>
        <w:tc>
          <w:tcPr>
            <w:tcW w:w="3674" w:type="pct"/>
            <w:tcBorders>
              <w:top w:val="single" w:color="auto" w:sz="4" w:space="0"/>
              <w:left w:val="single" w:color="auto" w:sz="4" w:space="0"/>
              <w:bottom w:val="single" w:color="auto" w:sz="4" w:space="0"/>
              <w:right w:val="single" w:color="auto" w:sz="4" w:space="0"/>
            </w:tcBorders>
            <w:vAlign w:val="center"/>
          </w:tcPr>
          <w:p>
            <w:pPr>
              <w:rPr>
                <w:kern w:val="0"/>
                <w:sz w:val="20"/>
                <w:szCs w:val="20"/>
              </w:rPr>
            </w:pPr>
            <w:r>
              <w:rPr>
                <w:rFonts w:hint="eastAsia"/>
                <w:kern w:val="0"/>
                <w:sz w:val="20"/>
                <w:szCs w:val="20"/>
              </w:rPr>
              <w:t>指导教师的学科背景、指导经验、职称等条件符合相关要求。</w:t>
            </w:r>
          </w:p>
        </w:tc>
        <w:tc>
          <w:tcPr>
            <w:tcW w:w="645" w:type="pct"/>
            <w:tcBorders>
              <w:top w:val="single" w:color="auto" w:sz="4" w:space="0"/>
              <w:left w:val="single" w:color="auto" w:sz="4" w:space="0"/>
              <w:bottom w:val="single" w:color="auto" w:sz="4" w:space="0"/>
              <w:right w:val="single" w:color="auto" w:sz="4" w:space="0"/>
            </w:tcBorders>
            <w:vAlign w:val="center"/>
          </w:tcPr>
          <w:p>
            <w:pPr>
              <w:jc w:val="center"/>
              <w:rPr>
                <w:kern w:val="0"/>
                <w:sz w:val="20"/>
                <w:szCs w:val="20"/>
              </w:rPr>
            </w:pPr>
            <w:r>
              <w:rPr>
                <w:rFonts w:hint="eastAsia"/>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pct"/>
            <w:tcBorders>
              <w:top w:val="single" w:color="auto" w:sz="4" w:space="0"/>
              <w:left w:val="single" w:color="auto" w:sz="4" w:space="0"/>
              <w:bottom w:val="single" w:color="auto" w:sz="4" w:space="0"/>
              <w:right w:val="single" w:color="auto" w:sz="4" w:space="0"/>
            </w:tcBorders>
            <w:vAlign w:val="center"/>
          </w:tcPr>
          <w:p>
            <w:pPr>
              <w:jc w:val="center"/>
              <w:rPr>
                <w:b/>
                <w:bCs/>
                <w:kern w:val="0"/>
                <w:sz w:val="20"/>
                <w:szCs w:val="20"/>
              </w:rPr>
            </w:pPr>
            <w:r>
              <w:rPr>
                <w:rFonts w:hint="eastAsia"/>
                <w:kern w:val="0"/>
                <w:sz w:val="20"/>
                <w:szCs w:val="20"/>
              </w:rPr>
              <w:t>现场答辩</w:t>
            </w:r>
          </w:p>
        </w:tc>
        <w:tc>
          <w:tcPr>
            <w:tcW w:w="3674" w:type="pct"/>
            <w:tcBorders>
              <w:top w:val="single" w:color="auto" w:sz="4" w:space="0"/>
              <w:left w:val="single" w:color="auto" w:sz="4" w:space="0"/>
              <w:bottom w:val="single" w:color="auto" w:sz="4" w:space="0"/>
              <w:right w:val="single" w:color="auto" w:sz="4" w:space="0"/>
            </w:tcBorders>
            <w:vAlign w:val="center"/>
          </w:tcPr>
          <w:p>
            <w:pPr>
              <w:rPr>
                <w:kern w:val="0"/>
                <w:sz w:val="20"/>
                <w:szCs w:val="20"/>
              </w:rPr>
            </w:pPr>
            <w:r>
              <w:rPr>
                <w:rFonts w:hint="eastAsia"/>
                <w:kern w:val="0"/>
                <w:sz w:val="20"/>
                <w:szCs w:val="20"/>
              </w:rPr>
              <w:t>思路清晰、重点突出、针对性强；内容连贯、条理清楚、逻辑性强；回答迅速、语言流畅、自信、应变能力强。</w:t>
            </w:r>
          </w:p>
        </w:tc>
        <w:tc>
          <w:tcPr>
            <w:tcW w:w="645" w:type="pct"/>
            <w:tcBorders>
              <w:top w:val="single" w:color="auto" w:sz="4" w:space="0"/>
              <w:left w:val="single" w:color="auto" w:sz="4" w:space="0"/>
              <w:bottom w:val="single" w:color="auto" w:sz="4" w:space="0"/>
              <w:right w:val="single" w:color="auto" w:sz="4" w:space="0"/>
            </w:tcBorders>
            <w:vAlign w:val="center"/>
          </w:tcPr>
          <w:p>
            <w:pPr>
              <w:jc w:val="center"/>
              <w:rPr>
                <w:kern w:val="0"/>
                <w:sz w:val="20"/>
                <w:szCs w:val="20"/>
              </w:rPr>
            </w:pPr>
            <w:r>
              <w:rPr>
                <w:rFonts w:hint="eastAsia"/>
                <w:kern w:val="0"/>
                <w:sz w:val="20"/>
                <w:szCs w:val="20"/>
              </w:rPr>
              <w:t>★★</w:t>
            </w:r>
          </w:p>
        </w:tc>
      </w:tr>
    </w:tbl>
    <w:p>
      <w:pPr>
        <w:spacing w:before="40" w:after="40"/>
        <w:jc w:val="center"/>
        <w:rPr>
          <w:rFonts w:cstheme="minorBidi"/>
          <w:sz w:val="18"/>
          <w:szCs w:val="18"/>
        </w:rPr>
      </w:pPr>
      <w:r>
        <w:rPr>
          <w:rFonts w:hint="eastAsia"/>
          <w:sz w:val="18"/>
          <w:szCs w:val="18"/>
        </w:rPr>
        <w:t>表4-15 立项评审重点</w:t>
      </w:r>
    </w:p>
    <w:p>
      <w:pPr>
        <w:pStyle w:val="3"/>
      </w:pPr>
      <w:bookmarkStart w:id="9" w:name="_Toc4707"/>
      <w:bookmarkStart w:id="10" w:name="_Toc16942"/>
      <w:r>
        <w:rPr>
          <w:rFonts w:hint="eastAsia"/>
        </w:rPr>
        <w:t>4、中期检查</w:t>
      </w:r>
      <w:bookmarkEnd w:id="9"/>
      <w:bookmarkEnd w:id="10"/>
    </w:p>
    <w:p>
      <w:pPr>
        <w:ind w:firstLine="480" w:firstLineChars="200"/>
      </w:pPr>
      <w:r>
        <w:rPr>
          <w:rFonts w:hint="eastAsia"/>
        </w:rPr>
        <w:t>自2020年度“大创”开始，“推荐国家级、省级项目”安排在了“中期检查”之后。也就是说，通过了立项申请的项目如果想评上高等级，还要再经过小半年的考察，学院、学校会参考中期检查时项目的进展情况为项目定级。</w:t>
      </w:r>
    </w:p>
    <w:p>
      <w:pPr>
        <w:ind w:firstLine="480" w:firstLineChars="200"/>
      </w:pPr>
      <w:r>
        <w:rPr>
          <w:rFonts w:hint="eastAsia"/>
        </w:rPr>
        <w:t>在中期检查时，学院、学校会分别对各类项目从</w:t>
      </w:r>
      <w:r>
        <w:rPr>
          <w:rFonts w:hint="eastAsia"/>
          <w:b/>
          <w:bCs/>
        </w:rPr>
        <w:t>项目执行情況</w:t>
      </w:r>
      <w:r>
        <w:rPr>
          <w:rFonts w:hint="eastAsia"/>
        </w:rPr>
        <w:t>、</w:t>
      </w:r>
      <w:r>
        <w:rPr>
          <w:rFonts w:hint="eastAsia"/>
          <w:b/>
          <w:bCs/>
        </w:rPr>
        <w:t>团队投入度</w:t>
      </w:r>
      <w:r>
        <w:rPr>
          <w:rFonts w:hint="eastAsia"/>
        </w:rPr>
        <w:t>、</w:t>
      </w:r>
      <w:r>
        <w:rPr>
          <w:rFonts w:hint="eastAsia"/>
          <w:b/>
          <w:bCs/>
        </w:rPr>
        <w:t>约定成果达成度</w:t>
      </w:r>
      <w:r>
        <w:rPr>
          <w:rFonts w:hint="eastAsia"/>
        </w:rPr>
        <w:t>、</w:t>
      </w:r>
      <w:r>
        <w:rPr>
          <w:rFonts w:hint="eastAsia"/>
          <w:b/>
          <w:bCs/>
        </w:rPr>
        <w:t>资金使用进度</w:t>
      </w:r>
      <w:r>
        <w:rPr>
          <w:rFonts w:hint="eastAsia"/>
        </w:rPr>
        <w:t>等几方面评价审查，学校也会再组织抽查。每年的考核形式都可能会发生变化，按照当年教务处的安排提交相关材料即可。</w:t>
      </w:r>
    </w:p>
    <w:p>
      <w:pPr>
        <w:ind w:firstLine="480" w:firstLineChars="200"/>
      </w:pPr>
      <w:r>
        <w:rPr>
          <w:rFonts w:hint="eastAsia"/>
        </w:rPr>
        <w:t>比如说，2021年的大创中期检查要求用PowerPoint模板做一份中期检查报告，这是一个往年从未有过的要求，是考核形式上的创新。一些同学发现前辈们没有这样的经历，就会感到惊慌，但冷静下来看，考核的内容其实并没有变化，只需要按照这种新的形式做好展示即可。</w:t>
      </w:r>
    </w:p>
    <w:p>
      <w:pPr>
        <w:ind w:firstLine="480" w:firstLineChars="200"/>
      </w:pPr>
      <w:r>
        <w:rPr>
          <w:rFonts w:hint="eastAsia"/>
        </w:rPr>
        <w:t>通过中期检查的项目，校院两级将择优推荐审报省级和国家级，创新训练类（非交叉学科）项目由学院按照分配的名额推荐、公示，并提交教务处，创新训练类（交叉学科）、创业训练类和创业实践类项目由学校组织评选、公示和推荐。</w:t>
      </w:r>
    </w:p>
    <w:p>
      <w:pPr>
        <w:ind w:firstLine="480" w:firstLineChars="200"/>
      </w:pPr>
      <w:r>
        <w:rPr>
          <w:rFonts w:hint="eastAsia"/>
        </w:rPr>
        <w:t>中期检查结果分为</w:t>
      </w:r>
      <w:r>
        <w:rPr>
          <w:rFonts w:hint="eastAsia"/>
          <w:b/>
          <w:bCs/>
        </w:rPr>
        <w:t>按期完成</w:t>
      </w:r>
      <w:r>
        <w:rPr>
          <w:rFonts w:hint="eastAsia"/>
        </w:rPr>
        <w:t>、</w:t>
      </w:r>
      <w:r>
        <w:rPr>
          <w:rFonts w:hint="eastAsia"/>
          <w:b/>
          <w:bCs/>
        </w:rPr>
        <w:t>限期整改</w:t>
      </w:r>
      <w:r>
        <w:rPr>
          <w:rFonts w:hint="eastAsia"/>
        </w:rPr>
        <w:t>、</w:t>
      </w:r>
      <w:r>
        <w:rPr>
          <w:rFonts w:hint="eastAsia"/>
          <w:b/>
          <w:bCs/>
        </w:rPr>
        <w:t>终止</w:t>
      </w:r>
      <w:r>
        <w:rPr>
          <w:rFonts w:hint="eastAsia"/>
        </w:rPr>
        <w:t>三类，在正常情况下，项目一般都会获评按期完成，只有极少数完成情况实在堪忧的项目会被要求限期整改，甚至终止。对于希望得到省级、国家级“大创”的同学而言，立项成功还不能松懈，顺利地在中期检查中得到较高的评价并被推荐为高等级项目才是需要为之奋斗的目标。</w:t>
      </w:r>
    </w:p>
    <w:p>
      <w:pPr>
        <w:ind w:firstLine="480" w:firstLineChars="200"/>
      </w:pPr>
      <w:r>
        <w:rPr>
          <w:rFonts w:hint="eastAsia"/>
        </w:rPr>
        <w:t>如果将立项申请比喻为“画大饼”，那么中期检查其实就是“烙大饼”。在立项申请时，同学们可能会在立项申请书中说得天花乱坠，让每一个项目看起来都非常厉害。但很多项目因为团队自身实力的限制，其实是完全做不出来立项申请书中所写的内容的。俗话说，是骡子是马，拉出来溜溜，中期检查其实就是要看一看，当初画的大饼，到底能不能烙出来？项目团队经过这小半年的奋斗，究竟将项目推进到了什么地步？有没有遇到先前未曾料想到的问题？遇到问题的话如何解决？那些无力做好项目的团队，在中期检查中就李逵变李鬼，无法更进一步了。</w:t>
      </w:r>
    </w:p>
    <w:p>
      <w:pPr>
        <w:ind w:firstLine="480" w:firstLineChars="200"/>
      </w:pPr>
      <w:r>
        <w:rPr>
          <w:rFonts w:hint="eastAsia"/>
        </w:rPr>
        <w:t>中期检查就是这样一个承上启下的环节，下面小思给出一些中期检查时可能比较重要的点供大家参考，大家可以稍微注意一下：</w:t>
      </w: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
        <w:gridCol w:w="6515"/>
        <w:gridCol w:w="1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pct"/>
            <w:tcBorders>
              <w:top w:val="single" w:color="auto" w:sz="4" w:space="0"/>
              <w:left w:val="single" w:color="auto" w:sz="4" w:space="0"/>
              <w:bottom w:val="single" w:color="auto" w:sz="4" w:space="0"/>
              <w:right w:val="single" w:color="auto" w:sz="4" w:space="0"/>
            </w:tcBorders>
            <w:vAlign w:val="center"/>
          </w:tcPr>
          <w:p>
            <w:pPr>
              <w:jc w:val="center"/>
              <w:rPr>
                <w:b/>
                <w:bCs/>
                <w:kern w:val="0"/>
              </w:rPr>
            </w:pPr>
            <w:r>
              <w:rPr>
                <w:rFonts w:hint="eastAsia"/>
                <w:kern w:val="0"/>
              </w:rPr>
              <w:t>分类</w:t>
            </w:r>
          </w:p>
        </w:tc>
        <w:tc>
          <w:tcPr>
            <w:tcW w:w="3845" w:type="pct"/>
            <w:tcBorders>
              <w:top w:val="single" w:color="auto" w:sz="4" w:space="0"/>
              <w:left w:val="single" w:color="auto" w:sz="4" w:space="0"/>
              <w:bottom w:val="single" w:color="auto" w:sz="4" w:space="0"/>
              <w:right w:val="single" w:color="auto" w:sz="4" w:space="0"/>
            </w:tcBorders>
            <w:vAlign w:val="center"/>
          </w:tcPr>
          <w:p>
            <w:pPr>
              <w:jc w:val="center"/>
              <w:rPr>
                <w:b/>
                <w:bCs/>
                <w:kern w:val="0"/>
              </w:rPr>
            </w:pPr>
            <w:r>
              <w:rPr>
                <w:rFonts w:hint="eastAsia"/>
                <w:kern w:val="0"/>
              </w:rPr>
              <w:t>评价内容</w:t>
            </w:r>
          </w:p>
        </w:tc>
        <w:tc>
          <w:tcPr>
            <w:tcW w:w="645" w:type="pct"/>
            <w:tcBorders>
              <w:top w:val="single" w:color="auto" w:sz="4" w:space="0"/>
              <w:left w:val="single" w:color="auto" w:sz="4" w:space="0"/>
              <w:bottom w:val="single" w:color="auto" w:sz="4" w:space="0"/>
              <w:right w:val="single" w:color="auto" w:sz="4" w:space="0"/>
            </w:tcBorders>
            <w:vAlign w:val="center"/>
          </w:tcPr>
          <w:p>
            <w:pPr>
              <w:jc w:val="center"/>
              <w:rPr>
                <w:b/>
                <w:bCs/>
                <w:kern w:val="0"/>
              </w:rPr>
            </w:pPr>
            <w:r>
              <w:rPr>
                <w:rFonts w:hint="eastAsia"/>
                <w:kern w:val="0"/>
              </w:rPr>
              <w:t>重要程度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pct"/>
            <w:tcBorders>
              <w:top w:val="single" w:color="auto" w:sz="4" w:space="0"/>
              <w:left w:val="single" w:color="auto" w:sz="4" w:space="0"/>
              <w:bottom w:val="single" w:color="auto" w:sz="4" w:space="0"/>
              <w:right w:val="single" w:color="auto" w:sz="4" w:space="0"/>
            </w:tcBorders>
            <w:vAlign w:val="center"/>
          </w:tcPr>
          <w:p>
            <w:pPr>
              <w:jc w:val="center"/>
              <w:rPr>
                <w:b/>
                <w:bCs/>
                <w:kern w:val="0"/>
              </w:rPr>
            </w:pPr>
            <w:r>
              <w:rPr>
                <w:rFonts w:hint="eastAsia"/>
                <w:kern w:val="0"/>
              </w:rPr>
              <w:t>项目进展情况</w:t>
            </w:r>
          </w:p>
        </w:tc>
        <w:tc>
          <w:tcPr>
            <w:tcW w:w="3845" w:type="pct"/>
            <w:tcBorders>
              <w:top w:val="single" w:color="auto" w:sz="4" w:space="0"/>
              <w:left w:val="single" w:color="auto" w:sz="4" w:space="0"/>
              <w:bottom w:val="single" w:color="auto" w:sz="4" w:space="0"/>
              <w:right w:val="single" w:color="auto" w:sz="4" w:space="0"/>
            </w:tcBorders>
            <w:vAlign w:val="center"/>
          </w:tcPr>
          <w:p>
            <w:pPr>
              <w:rPr>
                <w:kern w:val="0"/>
              </w:rPr>
            </w:pPr>
            <w:r>
              <w:rPr>
                <w:rFonts w:hint="eastAsia"/>
                <w:kern w:val="0"/>
              </w:rPr>
              <w:t>已完成的工作，与任务书计划进度及要求对比，基本同步；项目获得初步成果；项目成员自身的能力、素质得到一定训练。</w:t>
            </w:r>
          </w:p>
        </w:tc>
        <w:tc>
          <w:tcPr>
            <w:tcW w:w="645"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pct"/>
            <w:tcBorders>
              <w:top w:val="single" w:color="auto" w:sz="4" w:space="0"/>
              <w:left w:val="single" w:color="auto" w:sz="4" w:space="0"/>
              <w:bottom w:val="single" w:color="auto" w:sz="4" w:space="0"/>
              <w:right w:val="single" w:color="auto" w:sz="4" w:space="0"/>
            </w:tcBorders>
            <w:vAlign w:val="center"/>
          </w:tcPr>
          <w:p>
            <w:pPr>
              <w:jc w:val="center"/>
              <w:rPr>
                <w:b/>
                <w:bCs/>
                <w:kern w:val="0"/>
              </w:rPr>
            </w:pPr>
            <w:r>
              <w:rPr>
                <w:rFonts w:hint="eastAsia"/>
                <w:kern w:val="0"/>
              </w:rPr>
              <w:t>问题及解决措施</w:t>
            </w:r>
          </w:p>
        </w:tc>
        <w:tc>
          <w:tcPr>
            <w:tcW w:w="3845" w:type="pct"/>
            <w:tcBorders>
              <w:top w:val="single" w:color="auto" w:sz="4" w:space="0"/>
              <w:left w:val="single" w:color="auto" w:sz="4" w:space="0"/>
              <w:bottom w:val="single" w:color="auto" w:sz="4" w:space="0"/>
              <w:right w:val="single" w:color="auto" w:sz="4" w:space="0"/>
            </w:tcBorders>
            <w:vAlign w:val="center"/>
          </w:tcPr>
          <w:p>
            <w:pPr>
              <w:rPr>
                <w:kern w:val="0"/>
              </w:rPr>
            </w:pPr>
            <w:r>
              <w:rPr>
                <w:rFonts w:hint="eastAsia"/>
                <w:kern w:val="0"/>
              </w:rPr>
              <w:t>根据项目的进展情况检查并及时调整技术路线；对出现的问题正确分析其原因；对出现的问题有明确的解决方案和措施办法；验证项目的难度和进度进行相应的调整的必要性；指导教师对项目组成员的指导至少每月一次。</w:t>
            </w:r>
          </w:p>
        </w:tc>
        <w:tc>
          <w:tcPr>
            <w:tcW w:w="645"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pct"/>
            <w:tcBorders>
              <w:top w:val="single" w:color="auto" w:sz="4" w:space="0"/>
              <w:left w:val="single" w:color="auto" w:sz="4" w:space="0"/>
              <w:bottom w:val="single" w:color="auto" w:sz="4" w:space="0"/>
              <w:right w:val="single" w:color="auto" w:sz="4" w:space="0"/>
            </w:tcBorders>
            <w:vAlign w:val="center"/>
          </w:tcPr>
          <w:p>
            <w:pPr>
              <w:jc w:val="center"/>
              <w:rPr>
                <w:b/>
                <w:bCs/>
                <w:kern w:val="0"/>
              </w:rPr>
            </w:pPr>
            <w:r>
              <w:rPr>
                <w:rFonts w:hint="eastAsia"/>
                <w:kern w:val="0"/>
              </w:rPr>
              <w:t>经费使用情况</w:t>
            </w:r>
          </w:p>
        </w:tc>
        <w:tc>
          <w:tcPr>
            <w:tcW w:w="3845" w:type="pct"/>
            <w:tcBorders>
              <w:top w:val="single" w:color="auto" w:sz="4" w:space="0"/>
              <w:left w:val="single" w:color="auto" w:sz="4" w:space="0"/>
              <w:bottom w:val="single" w:color="auto" w:sz="4" w:space="0"/>
              <w:right w:val="single" w:color="auto" w:sz="4" w:space="0"/>
            </w:tcBorders>
            <w:vAlign w:val="center"/>
          </w:tcPr>
          <w:p>
            <w:pPr>
              <w:rPr>
                <w:kern w:val="0"/>
              </w:rPr>
            </w:pPr>
            <w:r>
              <w:rPr>
                <w:rFonts w:hint="eastAsia"/>
                <w:kern w:val="0"/>
              </w:rPr>
              <w:t>已使用经费的比例合理；符合经费预算使用计划进度，不符合时则给出下阶段调整方案。</w:t>
            </w:r>
          </w:p>
        </w:tc>
        <w:tc>
          <w:tcPr>
            <w:tcW w:w="645"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w:t>
            </w:r>
          </w:p>
        </w:tc>
      </w:tr>
    </w:tbl>
    <w:p>
      <w:pPr>
        <w:jc w:val="center"/>
        <w:rPr>
          <w:rFonts w:cstheme="minorBidi"/>
          <w:sz w:val="18"/>
          <w:szCs w:val="18"/>
        </w:rPr>
      </w:pPr>
      <w:r>
        <w:rPr>
          <w:rFonts w:hint="eastAsia"/>
          <w:sz w:val="18"/>
          <w:szCs w:val="18"/>
        </w:rPr>
        <w:t>表4-16 中期检查重点</w:t>
      </w:r>
    </w:p>
    <w:p>
      <w:pPr>
        <w:pStyle w:val="3"/>
      </w:pPr>
      <w:bookmarkStart w:id="11" w:name="_Toc4526"/>
      <w:bookmarkStart w:id="12" w:name="_Toc30166"/>
      <w:r>
        <w:rPr>
          <w:rFonts w:hint="eastAsia"/>
        </w:rPr>
        <w:t>5、结题评优</w:t>
      </w:r>
      <w:bookmarkEnd w:id="11"/>
      <w:bookmarkEnd w:id="12"/>
    </w:p>
    <w:p>
      <w:pPr>
        <w:ind w:firstLine="480" w:firstLineChars="200"/>
      </w:pPr>
      <w:r>
        <w:rPr>
          <w:rFonts w:hint="eastAsia"/>
        </w:rPr>
        <w:t>在“大创”的结题评优环节，一般学校会要求提交结题报告和相关成果书面材料，并进行结题答辩。结题结果分为优秀、良好、合格、不通过四类。按照2020年度“大创”的结题结果来看，一般有不超过15%的项目会被评为“优秀”，25%的项目被评为“良好”，剩下的项目被评为“合格”。没有通过结题验收的项目是很罕见的。</w:t>
      </w:r>
    </w:p>
    <w:p>
      <w:pPr>
        <w:spacing w:line="240" w:lineRule="auto"/>
        <w:jc w:val="center"/>
        <w:rPr>
          <w:sz w:val="21"/>
          <w:szCs w:val="22"/>
        </w:rPr>
      </w:pPr>
      <w:r>
        <w:drawing>
          <wp:inline distT="0" distB="0" distL="0" distR="0">
            <wp:extent cx="5043805" cy="211455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l="5997" t="3062" r="1537" b="2995"/>
                    <a:stretch>
                      <a:fillRect/>
                    </a:stretch>
                  </pic:blipFill>
                  <pic:spPr>
                    <a:xfrm>
                      <a:off x="0" y="0"/>
                      <a:ext cx="5043805" cy="2114550"/>
                    </a:xfrm>
                    <a:prstGeom prst="rect">
                      <a:avLst/>
                    </a:prstGeom>
                    <a:noFill/>
                    <a:ln>
                      <a:noFill/>
                    </a:ln>
                  </pic:spPr>
                </pic:pic>
              </a:graphicData>
            </a:graphic>
          </wp:inline>
        </w:drawing>
      </w:r>
    </w:p>
    <w:p>
      <w:pPr>
        <w:jc w:val="center"/>
        <w:rPr>
          <w:sz w:val="18"/>
          <w:szCs w:val="18"/>
        </w:rPr>
      </w:pPr>
      <w:r>
        <w:rPr>
          <w:rFonts w:hint="eastAsia"/>
          <w:sz w:val="18"/>
          <w:szCs w:val="18"/>
        </w:rPr>
        <w:t>图4-17大创结题评优比例</w:t>
      </w:r>
    </w:p>
    <w:p>
      <w:pPr>
        <w:ind w:firstLine="480" w:firstLineChars="200"/>
      </w:pPr>
      <w:r>
        <w:rPr>
          <w:rFonts w:hint="eastAsia"/>
        </w:rPr>
        <w:t>下面小思给出一些结题报告写作时需要注意的点，供同学们参考：</w:t>
      </w: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5642"/>
        <w:gridCol w:w="1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2" w:type="pct"/>
            <w:tcBorders>
              <w:top w:val="single" w:color="auto" w:sz="4" w:space="0"/>
              <w:left w:val="single" w:color="auto" w:sz="4" w:space="0"/>
              <w:bottom w:val="single" w:color="auto" w:sz="4" w:space="0"/>
              <w:right w:val="single" w:color="auto" w:sz="4" w:space="0"/>
            </w:tcBorders>
            <w:vAlign w:val="center"/>
          </w:tcPr>
          <w:p>
            <w:pPr>
              <w:jc w:val="center"/>
              <w:rPr>
                <w:b/>
                <w:bCs/>
                <w:kern w:val="0"/>
              </w:rPr>
            </w:pPr>
            <w:r>
              <w:rPr>
                <w:rFonts w:hint="eastAsia"/>
                <w:kern w:val="0"/>
              </w:rPr>
              <w:t>分类</w:t>
            </w:r>
          </w:p>
        </w:tc>
        <w:tc>
          <w:tcPr>
            <w:tcW w:w="3333" w:type="pct"/>
            <w:tcBorders>
              <w:top w:val="single" w:color="auto" w:sz="4" w:space="0"/>
              <w:left w:val="single" w:color="auto" w:sz="4" w:space="0"/>
              <w:bottom w:val="single" w:color="auto" w:sz="4" w:space="0"/>
              <w:right w:val="single" w:color="auto" w:sz="4" w:space="0"/>
            </w:tcBorders>
            <w:vAlign w:val="center"/>
          </w:tcPr>
          <w:p>
            <w:pPr>
              <w:jc w:val="center"/>
              <w:rPr>
                <w:b/>
                <w:bCs/>
                <w:kern w:val="0"/>
              </w:rPr>
            </w:pPr>
            <w:r>
              <w:rPr>
                <w:rFonts w:hint="eastAsia"/>
                <w:kern w:val="0"/>
              </w:rPr>
              <w:t>评价内容</w:t>
            </w:r>
          </w:p>
        </w:tc>
        <w:tc>
          <w:tcPr>
            <w:tcW w:w="645" w:type="pct"/>
            <w:tcBorders>
              <w:top w:val="single" w:color="auto" w:sz="4" w:space="0"/>
              <w:left w:val="single" w:color="auto" w:sz="4" w:space="0"/>
              <w:bottom w:val="single" w:color="auto" w:sz="4" w:space="0"/>
              <w:right w:val="single" w:color="auto" w:sz="4" w:space="0"/>
            </w:tcBorders>
            <w:vAlign w:val="center"/>
          </w:tcPr>
          <w:p>
            <w:pPr>
              <w:jc w:val="center"/>
              <w:rPr>
                <w:b/>
                <w:bCs/>
                <w:kern w:val="0"/>
              </w:rPr>
            </w:pPr>
            <w:r>
              <w:rPr>
                <w:rFonts w:hint="eastAsia"/>
                <w:kern w:val="0"/>
              </w:rPr>
              <w:t>重要程度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2" w:type="pct"/>
            <w:tcBorders>
              <w:top w:val="single" w:color="auto" w:sz="4" w:space="0"/>
              <w:left w:val="single" w:color="auto" w:sz="4" w:space="0"/>
              <w:bottom w:val="single" w:color="auto" w:sz="4" w:space="0"/>
              <w:right w:val="single" w:color="auto" w:sz="4" w:space="0"/>
            </w:tcBorders>
            <w:vAlign w:val="center"/>
          </w:tcPr>
          <w:p>
            <w:pPr>
              <w:jc w:val="center"/>
              <w:rPr>
                <w:b/>
                <w:bCs/>
                <w:kern w:val="0"/>
              </w:rPr>
            </w:pPr>
            <w:r>
              <w:rPr>
                <w:rFonts w:hint="eastAsia"/>
                <w:kern w:val="0"/>
              </w:rPr>
              <w:t>项目报告</w:t>
            </w:r>
          </w:p>
        </w:tc>
        <w:tc>
          <w:tcPr>
            <w:tcW w:w="3333"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项目总体情况介绍，科研训练过程描述的完整性。</w:t>
            </w:r>
          </w:p>
        </w:tc>
        <w:tc>
          <w:tcPr>
            <w:tcW w:w="645"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w:t>
            </w:r>
          </w:p>
          <w:p>
            <w:pPr>
              <w:jc w:val="center"/>
              <w:rPr>
                <w:kern w:val="0"/>
              </w:rPr>
            </w:pPr>
            <w:r>
              <w:rPr>
                <w:rFonts w:hint="eastAsia"/>
                <w:kern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2" w:type="pct"/>
            <w:tcBorders>
              <w:top w:val="single" w:color="auto" w:sz="4" w:space="0"/>
              <w:left w:val="single" w:color="auto" w:sz="4" w:space="0"/>
              <w:bottom w:val="single" w:color="auto" w:sz="4" w:space="0"/>
              <w:right w:val="single" w:color="auto" w:sz="4" w:space="0"/>
            </w:tcBorders>
            <w:vAlign w:val="center"/>
          </w:tcPr>
          <w:p>
            <w:pPr>
              <w:jc w:val="center"/>
              <w:rPr>
                <w:b/>
                <w:bCs/>
                <w:kern w:val="0"/>
              </w:rPr>
            </w:pPr>
            <w:r>
              <w:rPr>
                <w:rFonts w:hint="eastAsia"/>
                <w:kern w:val="0"/>
              </w:rPr>
              <w:t>项目完成情况</w:t>
            </w:r>
          </w:p>
        </w:tc>
        <w:tc>
          <w:tcPr>
            <w:tcW w:w="3333"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对照任务书检查完成情况，项目创新性程度（一般创新、集成创新、原始创新），工作量大小及其完成程度，项目组各成员完成工作量比例的合理性，经费使用合理性。</w:t>
            </w:r>
          </w:p>
        </w:tc>
        <w:tc>
          <w:tcPr>
            <w:tcW w:w="645"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w:t>
            </w:r>
          </w:p>
          <w:p>
            <w:pPr>
              <w:jc w:val="center"/>
              <w:rPr>
                <w:kern w:val="0"/>
              </w:rPr>
            </w:pPr>
            <w:r>
              <w:rPr>
                <w:rFonts w:hint="eastAsia"/>
                <w:kern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2" w:type="pct"/>
            <w:tcBorders>
              <w:top w:val="single" w:color="auto" w:sz="4" w:space="0"/>
              <w:left w:val="single" w:color="auto" w:sz="4" w:space="0"/>
              <w:bottom w:val="single" w:color="auto" w:sz="4" w:space="0"/>
              <w:right w:val="single" w:color="auto" w:sz="4" w:space="0"/>
            </w:tcBorders>
            <w:vAlign w:val="center"/>
          </w:tcPr>
          <w:p>
            <w:pPr>
              <w:jc w:val="center"/>
              <w:rPr>
                <w:b/>
                <w:bCs/>
                <w:kern w:val="0"/>
              </w:rPr>
            </w:pPr>
            <w:r>
              <w:rPr>
                <w:rFonts w:hint="eastAsia"/>
                <w:kern w:val="0"/>
              </w:rPr>
              <w:t>项目成效</w:t>
            </w:r>
          </w:p>
        </w:tc>
        <w:tc>
          <w:tcPr>
            <w:tcW w:w="3333"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对学生创新性思维、自主学习能力、实践能力、团队合作能力和科研等能力及素质的培养，项目所取得的研究成果（论文、作品、专利等）。</w:t>
            </w:r>
          </w:p>
        </w:tc>
        <w:tc>
          <w:tcPr>
            <w:tcW w:w="645"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2" w:type="pct"/>
            <w:tcBorders>
              <w:top w:val="single" w:color="auto" w:sz="4" w:space="0"/>
              <w:left w:val="single" w:color="auto" w:sz="4" w:space="0"/>
              <w:bottom w:val="single" w:color="auto" w:sz="4" w:space="0"/>
              <w:right w:val="single" w:color="auto" w:sz="4" w:space="0"/>
            </w:tcBorders>
            <w:vAlign w:val="center"/>
          </w:tcPr>
          <w:p>
            <w:pPr>
              <w:jc w:val="center"/>
              <w:rPr>
                <w:b/>
                <w:bCs/>
                <w:kern w:val="0"/>
              </w:rPr>
            </w:pPr>
            <w:r>
              <w:rPr>
                <w:rFonts w:hint="eastAsia"/>
                <w:kern w:val="0"/>
              </w:rPr>
              <w:t>文档规范性</w:t>
            </w:r>
          </w:p>
        </w:tc>
        <w:tc>
          <w:tcPr>
            <w:tcW w:w="3333"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研究报告、原始数据及资料的完整性，论文报告文字表述、成果表达规范性。</w:t>
            </w:r>
          </w:p>
        </w:tc>
        <w:tc>
          <w:tcPr>
            <w:tcW w:w="645"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2" w:type="pct"/>
            <w:tcBorders>
              <w:top w:val="single" w:color="auto" w:sz="4" w:space="0"/>
              <w:left w:val="single" w:color="auto" w:sz="4" w:space="0"/>
              <w:bottom w:val="single" w:color="auto" w:sz="4" w:space="0"/>
              <w:right w:val="single" w:color="auto" w:sz="4" w:space="0"/>
            </w:tcBorders>
            <w:vAlign w:val="center"/>
          </w:tcPr>
          <w:p>
            <w:pPr>
              <w:jc w:val="center"/>
              <w:rPr>
                <w:b/>
                <w:bCs/>
                <w:kern w:val="0"/>
              </w:rPr>
            </w:pPr>
            <w:r>
              <w:rPr>
                <w:rFonts w:hint="eastAsia"/>
                <w:kern w:val="0"/>
              </w:rPr>
              <w:t>项目经费</w:t>
            </w:r>
          </w:p>
        </w:tc>
        <w:tc>
          <w:tcPr>
            <w:tcW w:w="3333"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经费使用的合理性。</w:t>
            </w:r>
          </w:p>
        </w:tc>
        <w:tc>
          <w:tcPr>
            <w:tcW w:w="645"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w:t>
            </w:r>
          </w:p>
        </w:tc>
      </w:tr>
    </w:tbl>
    <w:p>
      <w:pPr>
        <w:jc w:val="center"/>
        <w:rPr>
          <w:rFonts w:cstheme="minorBidi"/>
          <w:sz w:val="18"/>
          <w:szCs w:val="18"/>
        </w:rPr>
      </w:pPr>
      <w:r>
        <w:rPr>
          <w:rFonts w:hint="eastAsia"/>
          <w:sz w:val="18"/>
          <w:szCs w:val="18"/>
        </w:rPr>
        <w:t>表4-18 结题报告重点</w:t>
      </w:r>
    </w:p>
    <w:p>
      <w:pPr>
        <w:ind w:firstLine="480" w:firstLineChars="200"/>
      </w:pPr>
      <w:r>
        <w:rPr>
          <w:rFonts w:hint="eastAsia"/>
        </w:rPr>
        <w:t>除了提交书面报告和材料，结题评审一般都会安排</w:t>
      </w:r>
      <w:r>
        <w:rPr>
          <w:rFonts w:hint="eastAsia"/>
          <w:b/>
          <w:bCs/>
        </w:rPr>
        <w:t>答辩</w:t>
      </w:r>
      <w:r>
        <w:rPr>
          <w:rFonts w:hint="eastAsia"/>
        </w:rPr>
        <w:t>环节，因此下面再给出一些答辩时可能比较重要的点，同学们可以稍微注意一下：</w:t>
      </w: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2"/>
        <w:gridCol w:w="5534"/>
        <w:gridCol w:w="1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2" w:type="pct"/>
            <w:tcBorders>
              <w:top w:val="single" w:color="auto" w:sz="4" w:space="0"/>
              <w:left w:val="single" w:color="auto" w:sz="4" w:space="0"/>
              <w:bottom w:val="single" w:color="auto" w:sz="4" w:space="0"/>
              <w:right w:val="single" w:color="auto" w:sz="4" w:space="0"/>
            </w:tcBorders>
            <w:vAlign w:val="center"/>
          </w:tcPr>
          <w:p>
            <w:pPr>
              <w:jc w:val="center"/>
              <w:rPr>
                <w:b/>
                <w:bCs/>
                <w:kern w:val="0"/>
              </w:rPr>
            </w:pPr>
            <w:r>
              <w:rPr>
                <w:rFonts w:hint="eastAsia"/>
                <w:kern w:val="0"/>
              </w:rPr>
              <w:t>分类</w:t>
            </w:r>
          </w:p>
        </w:tc>
        <w:tc>
          <w:tcPr>
            <w:tcW w:w="3247" w:type="pct"/>
            <w:tcBorders>
              <w:top w:val="single" w:color="auto" w:sz="4" w:space="0"/>
              <w:left w:val="single" w:color="auto" w:sz="4" w:space="0"/>
              <w:bottom w:val="single" w:color="auto" w:sz="4" w:space="0"/>
              <w:right w:val="single" w:color="auto" w:sz="4" w:space="0"/>
            </w:tcBorders>
            <w:vAlign w:val="center"/>
          </w:tcPr>
          <w:p>
            <w:pPr>
              <w:jc w:val="center"/>
              <w:rPr>
                <w:b/>
                <w:bCs/>
                <w:kern w:val="0"/>
              </w:rPr>
            </w:pPr>
            <w:r>
              <w:rPr>
                <w:rFonts w:hint="eastAsia"/>
                <w:kern w:val="0"/>
              </w:rPr>
              <w:t>评价内容</w:t>
            </w:r>
          </w:p>
        </w:tc>
        <w:tc>
          <w:tcPr>
            <w:tcW w:w="731" w:type="pct"/>
            <w:tcBorders>
              <w:top w:val="single" w:color="auto" w:sz="4" w:space="0"/>
              <w:left w:val="single" w:color="auto" w:sz="4" w:space="0"/>
              <w:bottom w:val="single" w:color="auto" w:sz="4" w:space="0"/>
              <w:right w:val="single" w:color="auto" w:sz="4" w:space="0"/>
            </w:tcBorders>
            <w:vAlign w:val="center"/>
          </w:tcPr>
          <w:p>
            <w:pPr>
              <w:jc w:val="center"/>
              <w:rPr>
                <w:b/>
                <w:bCs/>
                <w:kern w:val="0"/>
              </w:rPr>
            </w:pPr>
            <w:r>
              <w:rPr>
                <w:rFonts w:hint="eastAsia"/>
                <w:kern w:val="0"/>
              </w:rPr>
              <w:t>重要程度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2" w:type="pct"/>
            <w:vMerge w:val="restart"/>
            <w:tcBorders>
              <w:top w:val="single" w:color="auto" w:sz="4" w:space="0"/>
              <w:left w:val="single" w:color="auto" w:sz="4" w:space="0"/>
              <w:bottom w:val="single" w:color="auto" w:sz="4" w:space="0"/>
              <w:right w:val="single" w:color="auto" w:sz="4" w:space="0"/>
            </w:tcBorders>
            <w:vAlign w:val="center"/>
          </w:tcPr>
          <w:p>
            <w:pPr>
              <w:jc w:val="center"/>
              <w:rPr>
                <w:b/>
                <w:bCs/>
                <w:kern w:val="0"/>
              </w:rPr>
            </w:pPr>
            <w:r>
              <w:rPr>
                <w:rFonts w:hint="eastAsia"/>
                <w:kern w:val="0"/>
              </w:rPr>
              <w:t>申请者</w:t>
            </w:r>
          </w:p>
        </w:tc>
        <w:tc>
          <w:tcPr>
            <w:tcW w:w="3247"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中/英文流畅度、发音、逻辑性</w:t>
            </w:r>
          </w:p>
        </w:tc>
        <w:tc>
          <w:tcPr>
            <w:tcW w:w="731" w:type="pct"/>
            <w:vMerge w:val="restar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rPr>
                <w:rFonts w:cs="Times New Roman"/>
                <w:b/>
                <w:bCs/>
                <w:kern w:val="0"/>
              </w:rPr>
            </w:pPr>
          </w:p>
        </w:tc>
        <w:tc>
          <w:tcPr>
            <w:tcW w:w="3247"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团队组成</w:t>
            </w: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rPr>
                <w:rFonts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2" w:type="pct"/>
            <w:vMerge w:val="restart"/>
            <w:tcBorders>
              <w:top w:val="single" w:color="auto" w:sz="4" w:space="0"/>
              <w:left w:val="single" w:color="auto" w:sz="4" w:space="0"/>
              <w:bottom w:val="single" w:color="auto" w:sz="4" w:space="0"/>
              <w:right w:val="single" w:color="auto" w:sz="4" w:space="0"/>
            </w:tcBorders>
            <w:vAlign w:val="center"/>
          </w:tcPr>
          <w:p>
            <w:pPr>
              <w:jc w:val="center"/>
              <w:rPr>
                <w:b/>
                <w:bCs/>
                <w:kern w:val="0"/>
              </w:rPr>
            </w:pPr>
            <w:r>
              <w:rPr>
                <w:rFonts w:hint="eastAsia"/>
                <w:kern w:val="0"/>
              </w:rPr>
              <w:t>研究项目</w:t>
            </w:r>
          </w:p>
        </w:tc>
        <w:tc>
          <w:tcPr>
            <w:tcW w:w="3247"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项目的立项依据</w:t>
            </w:r>
          </w:p>
        </w:tc>
        <w:tc>
          <w:tcPr>
            <w:tcW w:w="731" w:type="pct"/>
            <w:vMerge w:val="restar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w:t>
            </w:r>
          </w:p>
          <w:p>
            <w:pPr>
              <w:jc w:val="center"/>
              <w:rPr>
                <w:kern w:val="0"/>
              </w:rPr>
            </w:pPr>
            <w:r>
              <w:rPr>
                <w:rFonts w:hint="eastAsia"/>
                <w:kern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rPr>
                <w:rFonts w:cs="Times New Roman"/>
                <w:b/>
                <w:bCs/>
                <w:kern w:val="0"/>
              </w:rPr>
            </w:pPr>
          </w:p>
        </w:tc>
        <w:tc>
          <w:tcPr>
            <w:tcW w:w="3247"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研究内容与创新</w:t>
            </w: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rPr>
                <w:rFonts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rPr>
                <w:rFonts w:cs="Times New Roman"/>
                <w:b/>
                <w:bCs/>
                <w:kern w:val="0"/>
              </w:rPr>
            </w:pPr>
          </w:p>
        </w:tc>
        <w:tc>
          <w:tcPr>
            <w:tcW w:w="3247"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研究方案可行性</w:t>
            </w: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rPr>
                <w:rFonts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rPr>
                <w:rFonts w:cs="Times New Roman"/>
                <w:b/>
                <w:bCs/>
                <w:kern w:val="0"/>
              </w:rPr>
            </w:pPr>
          </w:p>
        </w:tc>
        <w:tc>
          <w:tcPr>
            <w:tcW w:w="3247"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对提高学生创新思维、学术能力的作用（侧重考量过程中学生收获、贡献）</w:t>
            </w: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rPr>
                <w:rFonts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rPr>
                <w:rFonts w:cs="Times New Roman"/>
                <w:b/>
                <w:bCs/>
                <w:kern w:val="0"/>
              </w:rPr>
            </w:pPr>
          </w:p>
        </w:tc>
        <w:tc>
          <w:tcPr>
            <w:tcW w:w="3247"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项目进展安排和预期结果</w:t>
            </w: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rPr>
                <w:rFonts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2" w:type="pct"/>
            <w:vMerge w:val="restart"/>
            <w:tcBorders>
              <w:top w:val="single" w:color="auto" w:sz="4" w:space="0"/>
              <w:left w:val="single" w:color="auto" w:sz="4" w:space="0"/>
              <w:bottom w:val="single" w:color="auto" w:sz="4" w:space="0"/>
              <w:right w:val="single" w:color="auto" w:sz="4" w:space="0"/>
            </w:tcBorders>
            <w:vAlign w:val="center"/>
          </w:tcPr>
          <w:p>
            <w:pPr>
              <w:jc w:val="center"/>
              <w:rPr>
                <w:b/>
                <w:bCs/>
                <w:kern w:val="0"/>
              </w:rPr>
            </w:pPr>
            <w:r>
              <w:rPr>
                <w:rFonts w:hint="eastAsia"/>
                <w:kern w:val="0"/>
              </w:rPr>
              <w:t>支撑条件</w:t>
            </w:r>
          </w:p>
        </w:tc>
        <w:tc>
          <w:tcPr>
            <w:tcW w:w="3247"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前期工作积累、实验条件</w:t>
            </w:r>
          </w:p>
        </w:tc>
        <w:tc>
          <w:tcPr>
            <w:tcW w:w="731" w:type="pct"/>
            <w:vMerge w:val="restar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rPr>
                <w:rFonts w:cs="Times New Roman"/>
                <w:b/>
                <w:bCs/>
                <w:kern w:val="0"/>
              </w:rPr>
            </w:pPr>
          </w:p>
        </w:tc>
        <w:tc>
          <w:tcPr>
            <w:tcW w:w="3247" w:type="pct"/>
            <w:tcBorders>
              <w:top w:val="single" w:color="auto" w:sz="4" w:space="0"/>
              <w:left w:val="single" w:color="auto" w:sz="4" w:space="0"/>
              <w:bottom w:val="single" w:color="auto" w:sz="4" w:space="0"/>
              <w:right w:val="single" w:color="auto" w:sz="4" w:space="0"/>
            </w:tcBorders>
            <w:vAlign w:val="center"/>
          </w:tcPr>
          <w:p>
            <w:pPr>
              <w:jc w:val="center"/>
              <w:rPr>
                <w:kern w:val="0"/>
              </w:rPr>
            </w:pPr>
            <w:r>
              <w:rPr>
                <w:rFonts w:hint="eastAsia"/>
                <w:kern w:val="0"/>
              </w:rPr>
              <w:t>学科背景及导师支持程度</w:t>
            </w: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rPr>
                <w:rFonts w:cs="Times New Roman"/>
                <w:kern w:val="0"/>
              </w:rPr>
            </w:pPr>
          </w:p>
        </w:tc>
      </w:tr>
    </w:tbl>
    <w:p>
      <w:pPr>
        <w:jc w:val="center"/>
        <w:rPr>
          <w:rFonts w:cstheme="minorBidi"/>
          <w:sz w:val="18"/>
          <w:szCs w:val="18"/>
        </w:rPr>
      </w:pPr>
      <w:r>
        <w:rPr>
          <w:rFonts w:hint="eastAsia"/>
          <w:sz w:val="18"/>
          <w:szCs w:val="18"/>
        </w:rPr>
        <w:t>表4-</w:t>
      </w:r>
      <w:r>
        <w:rPr>
          <w:sz w:val="18"/>
          <w:szCs w:val="18"/>
        </w:rPr>
        <w:t>1</w:t>
      </w:r>
      <w:r>
        <w:rPr>
          <w:rFonts w:hint="eastAsia"/>
          <w:sz w:val="18"/>
          <w:szCs w:val="18"/>
        </w:rPr>
        <w:t>9结题答辩重点</w:t>
      </w:r>
    </w:p>
    <w:p>
      <w:pPr>
        <w:pStyle w:val="3"/>
      </w:pPr>
      <w:bookmarkStart w:id="13" w:name="_Toc16522"/>
      <w:bookmarkStart w:id="14" w:name="_Toc29307"/>
      <w:r>
        <w:rPr>
          <w:rFonts w:hint="eastAsia"/>
        </w:rPr>
        <w:t>6、意外情况</w:t>
      </w:r>
      <w:bookmarkEnd w:id="13"/>
      <w:bookmarkEnd w:id="14"/>
    </w:p>
    <w:p>
      <w:pPr>
        <w:spacing w:before="40" w:after="40"/>
        <w:ind w:firstLine="480" w:firstLineChars="200"/>
      </w:pPr>
      <w:r>
        <w:rPr>
          <w:rFonts w:hint="eastAsia"/>
        </w:rPr>
        <w:t>在开展过程中，有的“大创”项目会一帆风顺地走到头，也有一些项目会遇到意外。一般来说，项目可能会遭遇的意外情况有四种：项目异动（变更）、提前结题、项目延期、项目终止，下面将一一说明。</w:t>
      </w:r>
    </w:p>
    <w:p>
      <w:pPr>
        <w:spacing w:before="40" w:after="40" w:line="240" w:lineRule="auto"/>
        <w:ind w:firstLine="480" w:firstLineChars="200"/>
      </w:pPr>
      <w:r>
        <w:drawing>
          <wp:inline distT="0" distB="0" distL="0" distR="0">
            <wp:extent cx="5043805" cy="1724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a:xfrm>
                      <a:off x="0" y="0"/>
                      <a:ext cx="5043805" cy="1724025"/>
                    </a:xfrm>
                    <a:prstGeom prst="rect">
                      <a:avLst/>
                    </a:prstGeom>
                    <a:noFill/>
                    <a:ln>
                      <a:noFill/>
                    </a:ln>
                  </pic:spPr>
                </pic:pic>
              </a:graphicData>
            </a:graphic>
          </wp:inline>
        </w:drawing>
      </w:r>
    </w:p>
    <w:p>
      <w:pPr>
        <w:jc w:val="center"/>
        <w:rPr>
          <w:sz w:val="18"/>
          <w:szCs w:val="18"/>
        </w:rPr>
      </w:pPr>
      <w:r>
        <w:rPr>
          <w:rFonts w:hint="eastAsia"/>
          <w:sz w:val="18"/>
          <w:szCs w:val="18"/>
        </w:rPr>
        <w:t>图4-20 大创项目意外情况</w:t>
      </w:r>
    </w:p>
    <w:p>
      <w:pPr>
        <w:ind w:firstLine="482" w:firstLineChars="200"/>
      </w:pPr>
      <w:r>
        <w:rPr>
          <w:rFonts w:hint="eastAsia"/>
          <w:b/>
          <w:bCs/>
        </w:rPr>
        <w:t>项目异动</w:t>
      </w:r>
      <w:r>
        <w:rPr>
          <w:rFonts w:hint="eastAsia"/>
        </w:rPr>
        <w:t>是指因为某些原因，需要对项目团队成员进行变更的操作。很多时候，立项成功以后，同学们可能会发现又有合适的同学需要加入项目，或者项目团队中有同学因为个人原因要退出项目，这时候就需要</w:t>
      </w:r>
      <w:r>
        <w:rPr>
          <w:rFonts w:hint="eastAsia"/>
          <w:b/>
          <w:bCs/>
        </w:rPr>
        <w:t>组长和教务老师联系</w:t>
      </w:r>
      <w:r>
        <w:rPr>
          <w:rFonts w:hint="eastAsia"/>
        </w:rPr>
        <w:t>，在“大创”系统中提出申请，完成项目成员变更。项目异动并不是随时都能进行，一般来说，学校会在通知中期检査时同时通知项目异动，组长需要在规定时间内按照通知中的流程联系教务老师，并在系统中完成申请，并在中期检查前完成异动变更。</w:t>
      </w:r>
    </w:p>
    <w:p>
      <w:pPr>
        <w:ind w:firstLine="482" w:firstLineChars="200"/>
      </w:pPr>
      <w:r>
        <w:rPr>
          <w:rFonts w:hint="eastAsia"/>
          <w:b/>
          <w:bCs/>
        </w:rPr>
        <w:t>提前结题</w:t>
      </w:r>
      <w:r>
        <w:rPr>
          <w:rFonts w:hint="eastAsia"/>
        </w:rPr>
        <w:t>往往是因为项目组成员需要保研加分。因为保研加分的材料落款日期一般要求在8月31日前，如果“大创”正常结题的话，就已经到10月了，那时候保研早就结束了。很多学院都要求未结题项目不得加分，或者未结题项目只能加一半的分，有这种需求的项目组往往会申请提前结题。和项目异动一样，提前结题也不能随时申请，一般来说，学校也是在通知中期检查时同时通知提前结题，组长需要在规定时间内完成结题报告、完整的成果资料和其他支撑材料，并按照教务处网站通知中的流程联系教务老师，在系统中完成提前结题申请。</w:t>
      </w:r>
    </w:p>
    <w:p>
      <w:pPr>
        <w:ind w:firstLine="482" w:firstLineChars="200"/>
      </w:pPr>
      <w:r>
        <w:rPr>
          <w:rFonts w:hint="eastAsia"/>
          <w:b/>
          <w:bCs/>
        </w:rPr>
        <w:t>项目延期</w:t>
      </w:r>
      <w:r>
        <w:rPr>
          <w:rFonts w:hint="eastAsia"/>
        </w:rPr>
        <w:t>和</w:t>
      </w:r>
      <w:r>
        <w:rPr>
          <w:rFonts w:hint="eastAsia"/>
          <w:b/>
          <w:bCs/>
        </w:rPr>
        <w:t>项目终止</w:t>
      </w:r>
      <w:r>
        <w:rPr>
          <w:rFonts w:hint="eastAsia"/>
        </w:rPr>
        <w:t>都是比较少见的情况，一般是因为项目组成员的时间安排出现了问题，无力完成项目或者无力按时完成项目，这时便可以向教务提出延期申请或终止申请。项目延期一般只能申请一次，可以延期最长半年时间。此外，国家级项目原则上不得延期。</w:t>
      </w:r>
    </w:p>
    <w:p>
      <w:pPr>
        <w:pStyle w:val="3"/>
      </w:pPr>
      <w:bookmarkStart w:id="15" w:name="_Toc25361"/>
      <w:bookmarkStart w:id="16" w:name="_Toc2011"/>
      <w:r>
        <w:rPr>
          <w:rFonts w:hint="eastAsia"/>
        </w:rPr>
        <w:t>7、注意事项</w:t>
      </w:r>
      <w:bookmarkEnd w:id="15"/>
      <w:bookmarkEnd w:id="16"/>
    </w:p>
    <w:p>
      <w:pPr>
        <w:ind w:firstLine="480" w:firstLineChars="200"/>
      </w:pPr>
      <w:r>
        <w:rPr>
          <w:rFonts w:hint="eastAsia"/>
        </w:rPr>
        <w:t>在“大创”申报过程中，能</w:t>
      </w:r>
      <w:r>
        <w:rPr>
          <w:rFonts w:hint="eastAsia"/>
          <w:b/>
          <w:bCs/>
        </w:rPr>
        <w:t>“正确处理困难”</w:t>
      </w:r>
      <w:r>
        <w:rPr>
          <w:rFonts w:hint="eastAsia"/>
        </w:rPr>
        <w:t>是非常重要的，其关键在于思考四点：“这个困难是什么”、“什么导致了困难”、“如何去解决困难”以及“解决完困难后结果怎么样”。</w:t>
      </w:r>
    </w:p>
    <w:p>
      <w:pPr>
        <w:ind w:firstLine="480" w:firstLineChars="200"/>
      </w:pPr>
      <w:r>
        <w:rPr>
          <w:rFonts w:hint="eastAsia"/>
        </w:rPr>
        <w:t>比如，一个团队说自己“技术储备不够导致难以编写申报书”，这就是没有认识到“困难是什么”，要想清楚，到底是什么技术的储备不够？如果对困难的认知始终是混沌、笼统的，那就完全没有解决的希望。再比如说，明明一个团队需要A方面的人才，却盲目地请来了擅长B方面的大佬，这就是没有认清“困难的原因”。</w:t>
      </w:r>
    </w:p>
    <w:p>
      <w:pPr>
        <w:ind w:firstLine="480" w:firstLineChars="200"/>
      </w:pPr>
      <w:r>
        <w:rPr>
          <w:rFonts w:hint="eastAsia"/>
        </w:rPr>
        <w:t>只有先明确前两个点，才能开始考虑后两个点。但有的时候，同学们分析了解决困难的方式后发现，没有一条路是通的，那也许就需要考虑绕行，天涯何处无芳草，何必苦守一枝花？也可能，同学们通过分析发现困难确实是困难，但解决掉它之后也看不到任何益处，反而白白做了无用功，这时候就不必纠结在这里了，将好钢用在刀刃上，精力用在需要消耗精力的地方。</w:t>
      </w:r>
    </w:p>
    <w:p>
      <w:pPr>
        <w:ind w:firstLine="480" w:firstLineChars="200"/>
        <w:rPr>
          <w:sz w:val="21"/>
          <w:szCs w:val="22"/>
        </w:rPr>
      </w:pPr>
      <w:r>
        <w:rPr>
          <w:rFonts w:hint="eastAsia"/>
        </w:rPr>
        <w:t xml:space="preserve"> “大创”的过程十分漫长，从准备到结题需要将近一年时间。人的精力是有限的，如果能提前想明白自己希望从“大创”中得到什么，就能有的放矢，在这一年时间内用100%的努力去追求自己需要的东西，否则可能尽管做了很多事情，但还是感觉到不满足，不高兴。其实不管最后“大创”做的情况怎么样，能从中得到自己需要的东西，就已经圆满了。</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再来While">
    <w15:presenceInfo w15:providerId="WPS Office" w15:userId="23528360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A803F3"/>
    <w:rsid w:val="02D63089"/>
    <w:rsid w:val="04F66FEE"/>
    <w:rsid w:val="084314D4"/>
    <w:rsid w:val="08C646CD"/>
    <w:rsid w:val="1066305F"/>
    <w:rsid w:val="12744159"/>
    <w:rsid w:val="13C02677"/>
    <w:rsid w:val="18AA29C0"/>
    <w:rsid w:val="19FE3E6D"/>
    <w:rsid w:val="1E6D5B08"/>
    <w:rsid w:val="2E857261"/>
    <w:rsid w:val="2F797A48"/>
    <w:rsid w:val="32C64006"/>
    <w:rsid w:val="33B72DF3"/>
    <w:rsid w:val="357908B8"/>
    <w:rsid w:val="3D816BC9"/>
    <w:rsid w:val="46C64213"/>
    <w:rsid w:val="513E75F5"/>
    <w:rsid w:val="5F0D1807"/>
    <w:rsid w:val="69EC1A47"/>
    <w:rsid w:val="6CA803F3"/>
    <w:rsid w:val="74E66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pPr>
    <w:rPr>
      <w:rFonts w:ascii="宋体" w:hAnsi="宋体" w:eastAsia="宋体" w:cs="宋体"/>
      <w:kern w:val="2"/>
      <w:sz w:val="24"/>
      <w:szCs w:val="24"/>
      <w:lang w:val="en-US" w:eastAsia="zh-CN" w:bidi="ar-SA"/>
    </w:rPr>
  </w:style>
  <w:style w:type="paragraph" w:styleId="2">
    <w:name w:val="heading 3"/>
    <w:basedOn w:val="1"/>
    <w:next w:val="1"/>
    <w:unhideWhenUsed/>
    <w:qFormat/>
    <w:uiPriority w:val="9"/>
    <w:pPr>
      <w:keepNext/>
      <w:keepLines/>
      <w:spacing w:before="100" w:beforeAutospacing="1" w:after="100" w:afterAutospacing="1"/>
      <w:outlineLvl w:val="2"/>
    </w:pPr>
    <w:rPr>
      <w:b/>
      <w:bCs/>
      <w:sz w:val="28"/>
      <w:szCs w:val="28"/>
    </w:rPr>
  </w:style>
  <w:style w:type="paragraph" w:styleId="3">
    <w:name w:val="heading 4"/>
    <w:basedOn w:val="1"/>
    <w:next w:val="1"/>
    <w:unhideWhenUsed/>
    <w:qFormat/>
    <w:uiPriority w:val="9"/>
    <w:pPr>
      <w:keepNext/>
      <w:keepLines/>
      <w:snapToGrid w:val="0"/>
      <w:outlineLvl w:val="3"/>
    </w:pPr>
    <w:rPr>
      <w:b/>
      <w:bCs/>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unhideWhenUsed/>
    <w:qFormat/>
    <w:uiPriority w:val="99"/>
    <w:pPr>
      <w:widowControl/>
    </w:pPr>
    <w:rPr>
      <w:rFonts w:ascii="Consolas" w:hAnsi="Consolas" w:eastAsia="等线" w:cs="Times New Roman"/>
      <w:kern w:val="0"/>
      <w:szCs w:val="21"/>
    </w:rPr>
  </w:style>
  <w:style w:type="table" w:styleId="6">
    <w:name w:val="Table Grid"/>
    <w:basedOn w:val="5"/>
    <w:qFormat/>
    <w:uiPriority w:val="3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2022-02-07T12:15:00Z</dcterms:created>
  <dc:creator>再来While</dc:creator>
  <cp:lastModifiedBy>再来While</cp:lastModifiedBy>
  <dcterms:modified xsi:type="dcterms:W3CDTF">2022-02-07T13:24:31Z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907B305915244B5FA3BC195F3E5DE80B</vt:lpwstr>
  </property>
</Properties>
</file>